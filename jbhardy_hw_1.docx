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9D8D1" w14:textId="684A92A3" w:rsidR="0070111F" w:rsidRPr="00C50C09" w:rsidRDefault="006821D8">
      <w:pPr>
        <w:pStyle w:val="BodyText"/>
        <w:spacing w:line="552" w:lineRule="exact"/>
        <w:ind w:left="119"/>
        <w:rPr>
          <w:rFonts w:ascii="Times New Roman" w:hAnsi="Times New Roman" w:cs="Times New Roman"/>
          <w:sz w:val="32"/>
          <w:szCs w:val="32"/>
          <w:rPrChange w:id="0" w:author="james hardy" w:date="2021-03-16T20:27:00Z">
            <w:rPr>
              <w:rFonts w:asciiTheme="minorHAnsi" w:hAnsiTheme="minorHAnsi" w:cstheme="minorHAnsi"/>
              <w:sz w:val="32"/>
              <w:szCs w:val="32"/>
            </w:rPr>
          </w:rPrChange>
        </w:rPr>
      </w:pPr>
      <w:r w:rsidRPr="00C50C09">
        <w:rPr>
          <w:rFonts w:ascii="Times New Roman" w:hAnsi="Times New Roman" w:cs="Times New Roman"/>
          <w:sz w:val="32"/>
          <w:szCs w:val="32"/>
          <w:rPrChange w:id="1" w:author="james hardy" w:date="2021-03-16T20:27:00Z">
            <w:rPr>
              <w:rFonts w:asciiTheme="minorHAnsi" w:hAnsiTheme="minorHAnsi" w:cstheme="minorHAnsi"/>
              <w:sz w:val="32"/>
              <w:szCs w:val="32"/>
            </w:rPr>
          </w:rPrChange>
        </w:rPr>
        <w:t xml:space="preserve">CS-521 Homework </w:t>
      </w:r>
      <w:r w:rsidR="002A0F26" w:rsidRPr="00C50C09">
        <w:rPr>
          <w:rFonts w:ascii="Times New Roman" w:hAnsi="Times New Roman" w:cs="Times New Roman"/>
          <w:sz w:val="32"/>
          <w:szCs w:val="32"/>
          <w:rPrChange w:id="2" w:author="james hardy" w:date="2021-03-16T20:27:00Z">
            <w:rPr>
              <w:rFonts w:asciiTheme="minorHAnsi" w:hAnsiTheme="minorHAnsi" w:cstheme="minorHAnsi"/>
              <w:sz w:val="32"/>
              <w:szCs w:val="32"/>
            </w:rPr>
          </w:rPrChange>
        </w:rPr>
        <w:t xml:space="preserve">Assignment </w:t>
      </w:r>
      <w:r w:rsidR="00312113" w:rsidRPr="00C50C09">
        <w:rPr>
          <w:rFonts w:ascii="Times New Roman" w:hAnsi="Times New Roman" w:cs="Times New Roman"/>
          <w:sz w:val="32"/>
          <w:szCs w:val="32"/>
          <w:rPrChange w:id="3" w:author="james hardy" w:date="2021-03-16T20:27:00Z">
            <w:rPr>
              <w:rFonts w:asciiTheme="minorHAnsi" w:hAnsiTheme="minorHAnsi" w:cstheme="minorHAnsi"/>
              <w:sz w:val="32"/>
              <w:szCs w:val="32"/>
            </w:rPr>
          </w:rPrChange>
        </w:rPr>
        <w:t>1</w:t>
      </w:r>
      <w:ins w:id="4" w:author="james hardy" w:date="2021-03-16T20:49:00Z">
        <w:r w:rsidR="007E1670">
          <w:rPr>
            <w:rFonts w:ascii="Times New Roman" w:hAnsi="Times New Roman" w:cs="Times New Roman"/>
            <w:sz w:val="32"/>
            <w:szCs w:val="32"/>
          </w:rPr>
          <w:t xml:space="preserve">   ~ JAMES HARDY</w:t>
        </w:r>
      </w:ins>
    </w:p>
    <w:p w14:paraId="2CEFAA0F" w14:textId="77777777" w:rsidR="0070111F" w:rsidRPr="00C50C09" w:rsidRDefault="0070111F">
      <w:pPr>
        <w:pStyle w:val="BodyText"/>
        <w:rPr>
          <w:rFonts w:ascii="Times New Roman" w:hAnsi="Times New Roman" w:cs="Times New Roman"/>
          <w:sz w:val="20"/>
          <w:rPrChange w:id="5" w:author="james hardy" w:date="2021-03-16T20:27:00Z">
            <w:rPr>
              <w:sz w:val="20"/>
            </w:rPr>
          </w:rPrChange>
        </w:rPr>
      </w:pPr>
    </w:p>
    <w:p w14:paraId="015BDD04" w14:textId="77777777" w:rsidR="003C4697" w:rsidRPr="00C50C09" w:rsidRDefault="003C4697" w:rsidP="003C4697">
      <w:pPr>
        <w:spacing w:before="100" w:beforeAutospacing="1" w:after="100" w:afterAutospacing="1"/>
        <w:rPr>
          <w:b/>
          <w:bCs/>
          <w:sz w:val="24"/>
          <w:szCs w:val="24"/>
          <w:rPrChange w:id="6" w:author="james hardy" w:date="2021-03-16T20:27:00Z">
            <w:rPr>
              <w:rFonts w:asciiTheme="minorHAnsi" w:hAnsiTheme="minorHAnsi" w:cstheme="minorHAnsi"/>
              <w:b/>
              <w:bCs/>
              <w:sz w:val="24"/>
              <w:szCs w:val="24"/>
            </w:rPr>
          </w:rPrChange>
        </w:rPr>
      </w:pPr>
      <w:r w:rsidRPr="00C50C09">
        <w:rPr>
          <w:b/>
          <w:bCs/>
          <w:sz w:val="24"/>
          <w:szCs w:val="24"/>
          <w:rPrChange w:id="7" w:author="james hardy" w:date="2021-03-16T20:27:00Z">
            <w:rPr>
              <w:rFonts w:asciiTheme="minorHAnsi" w:hAnsiTheme="minorHAnsi" w:cstheme="minorHAnsi"/>
              <w:b/>
              <w:bCs/>
              <w:sz w:val="24"/>
              <w:szCs w:val="24"/>
            </w:rPr>
          </w:rPrChange>
        </w:rPr>
        <w:t>Instructions</w:t>
      </w:r>
    </w:p>
    <w:p w14:paraId="3C3A9495" w14:textId="77777777" w:rsidR="003C4697" w:rsidRPr="00C50C09" w:rsidRDefault="003C4697" w:rsidP="00E430C0">
      <w:pPr>
        <w:pStyle w:val="ListParagraph"/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contextualSpacing/>
        <w:rPr>
          <w:bCs/>
          <w:sz w:val="24"/>
          <w:szCs w:val="24"/>
          <w:rPrChange w:id="8" w:author="james hardy" w:date="2021-03-16T20:27:00Z">
            <w:rPr>
              <w:rFonts w:asciiTheme="minorHAnsi" w:hAnsiTheme="minorHAnsi" w:cstheme="minorHAnsi"/>
              <w:bCs/>
              <w:sz w:val="24"/>
              <w:szCs w:val="24"/>
            </w:rPr>
          </w:rPrChange>
        </w:rPr>
      </w:pPr>
      <w:r w:rsidRPr="00C50C09">
        <w:rPr>
          <w:bCs/>
          <w:sz w:val="24"/>
          <w:szCs w:val="24"/>
          <w:rPrChange w:id="9" w:author="james hardy" w:date="2021-03-16T20:27:00Z">
            <w:rPr>
              <w:rFonts w:asciiTheme="minorHAnsi" w:hAnsiTheme="minorHAnsi" w:cstheme="minorHAnsi"/>
              <w:bCs/>
              <w:sz w:val="24"/>
              <w:szCs w:val="24"/>
            </w:rPr>
          </w:rPrChange>
        </w:rPr>
        <w:t xml:space="preserve">Please read the Assignment Directions below. </w:t>
      </w:r>
    </w:p>
    <w:p w14:paraId="2E62DF77" w14:textId="77777777" w:rsidR="00F61CF7" w:rsidRPr="00C50C09" w:rsidRDefault="00F61CF7" w:rsidP="00F61CF7">
      <w:pPr>
        <w:pStyle w:val="ListParagraph"/>
        <w:widowControl/>
        <w:autoSpaceDE/>
        <w:autoSpaceDN/>
        <w:spacing w:before="100" w:beforeAutospacing="1" w:after="100" w:afterAutospacing="1"/>
        <w:ind w:left="720"/>
        <w:contextualSpacing/>
        <w:rPr>
          <w:bCs/>
          <w:sz w:val="24"/>
          <w:szCs w:val="24"/>
          <w:rPrChange w:id="10" w:author="james hardy" w:date="2021-03-16T20:27:00Z">
            <w:rPr>
              <w:rFonts w:asciiTheme="minorHAnsi" w:hAnsiTheme="minorHAnsi" w:cstheme="minorHAnsi"/>
              <w:bCs/>
              <w:sz w:val="24"/>
              <w:szCs w:val="24"/>
            </w:rPr>
          </w:rPrChange>
        </w:rPr>
      </w:pPr>
    </w:p>
    <w:p w14:paraId="2223942D" w14:textId="77777777" w:rsidR="003C4697" w:rsidRPr="00C50C09" w:rsidRDefault="003C4697" w:rsidP="003C4697">
      <w:pPr>
        <w:spacing w:before="100" w:beforeAutospacing="1" w:after="100" w:afterAutospacing="1"/>
        <w:rPr>
          <w:b/>
          <w:bCs/>
          <w:sz w:val="24"/>
          <w:szCs w:val="24"/>
          <w:rPrChange w:id="11" w:author="james hardy" w:date="2021-03-16T20:27:00Z">
            <w:rPr>
              <w:rFonts w:asciiTheme="minorHAnsi" w:hAnsiTheme="minorHAnsi" w:cstheme="minorHAnsi"/>
              <w:b/>
              <w:bCs/>
              <w:sz w:val="24"/>
              <w:szCs w:val="24"/>
            </w:rPr>
          </w:rPrChange>
        </w:rPr>
      </w:pPr>
      <w:r w:rsidRPr="00C50C09">
        <w:rPr>
          <w:b/>
          <w:bCs/>
          <w:sz w:val="24"/>
          <w:szCs w:val="24"/>
          <w:rPrChange w:id="12" w:author="james hardy" w:date="2021-03-16T20:27:00Z">
            <w:rPr>
              <w:rFonts w:asciiTheme="minorHAnsi" w:hAnsiTheme="minorHAnsi" w:cstheme="minorHAnsi"/>
              <w:b/>
              <w:bCs/>
              <w:sz w:val="24"/>
              <w:szCs w:val="24"/>
            </w:rPr>
          </w:rPrChange>
        </w:rPr>
        <w:t>Assignment Directions</w:t>
      </w:r>
    </w:p>
    <w:p w14:paraId="02AE412B" w14:textId="0201546C" w:rsidR="008E4A1D" w:rsidRPr="00C50C09" w:rsidRDefault="005238D7" w:rsidP="003F485C">
      <w:pPr>
        <w:pStyle w:val="BodyText"/>
        <w:rPr>
          <w:rFonts w:ascii="Times New Roman" w:hAnsi="Times New Roman" w:cs="Times New Roman"/>
          <w:sz w:val="24"/>
          <w:szCs w:val="24"/>
          <w:rPrChange w:id="13" w:author="james hardy" w:date="2021-03-16T20:27:00Z">
            <w:rPr>
              <w:rFonts w:asciiTheme="minorHAnsi" w:hAnsiTheme="minorHAnsi" w:cstheme="minorHAnsi"/>
              <w:sz w:val="24"/>
              <w:szCs w:val="24"/>
            </w:rPr>
          </w:rPrChange>
        </w:rPr>
      </w:pPr>
      <w:r w:rsidRPr="00C50C09">
        <w:rPr>
          <w:rFonts w:ascii="Times New Roman" w:hAnsi="Times New Roman" w:cs="Times New Roman"/>
          <w:sz w:val="24"/>
          <w:szCs w:val="24"/>
          <w:rPrChange w:id="14" w:author="james hardy" w:date="2021-03-16T20:27:00Z">
            <w:rPr>
              <w:rFonts w:asciiTheme="minorHAnsi" w:hAnsiTheme="minorHAnsi" w:cstheme="minorHAnsi"/>
              <w:sz w:val="24"/>
              <w:szCs w:val="24"/>
            </w:rPr>
          </w:rPrChange>
        </w:rPr>
        <w:t xml:space="preserve">Answer the following questions in this document </w:t>
      </w:r>
      <w:r w:rsidR="00312113" w:rsidRPr="00C50C09">
        <w:rPr>
          <w:rFonts w:ascii="Times New Roman" w:hAnsi="Times New Roman" w:cs="Times New Roman"/>
          <w:sz w:val="24"/>
          <w:szCs w:val="24"/>
          <w:rPrChange w:id="15" w:author="james hardy" w:date="2021-03-16T20:27:00Z">
            <w:rPr>
              <w:rFonts w:asciiTheme="minorHAnsi" w:hAnsiTheme="minorHAnsi" w:cstheme="minorHAnsi"/>
              <w:sz w:val="24"/>
              <w:szCs w:val="24"/>
            </w:rPr>
          </w:rPrChange>
        </w:rPr>
        <w:t>(</w:t>
      </w:r>
      <w:r w:rsidRPr="00C50C09">
        <w:rPr>
          <w:rFonts w:ascii="Times New Roman" w:hAnsi="Times New Roman" w:cs="Times New Roman"/>
          <w:sz w:val="24"/>
          <w:szCs w:val="24"/>
          <w:rPrChange w:id="16" w:author="james hardy" w:date="2021-03-16T20:27:00Z">
            <w:rPr>
              <w:rFonts w:asciiTheme="minorHAnsi" w:hAnsiTheme="minorHAnsi" w:cstheme="minorHAnsi"/>
              <w:sz w:val="24"/>
              <w:szCs w:val="24"/>
            </w:rPr>
          </w:rPrChange>
        </w:rPr>
        <w:t xml:space="preserve">drawn from </w:t>
      </w:r>
      <w:r w:rsidR="00312113" w:rsidRPr="00C50C09">
        <w:rPr>
          <w:rFonts w:ascii="Times New Roman" w:hAnsi="Times New Roman" w:cs="Times New Roman"/>
          <w:sz w:val="24"/>
          <w:szCs w:val="24"/>
          <w:rPrChange w:id="17" w:author="james hardy" w:date="2021-03-16T20:27:00Z">
            <w:rPr>
              <w:rFonts w:asciiTheme="minorHAnsi" w:hAnsiTheme="minorHAnsi" w:cstheme="minorHAnsi"/>
              <w:sz w:val="24"/>
              <w:szCs w:val="24"/>
            </w:rPr>
          </w:rPrChange>
        </w:rPr>
        <w:t xml:space="preserve">pages 78 </w:t>
      </w:r>
      <w:r w:rsidRPr="00C50C09">
        <w:rPr>
          <w:rFonts w:ascii="Times New Roman" w:hAnsi="Times New Roman" w:cs="Times New Roman"/>
          <w:sz w:val="24"/>
          <w:szCs w:val="24"/>
          <w:rPrChange w:id="18" w:author="james hardy" w:date="2021-03-16T20:27:00Z">
            <w:rPr>
              <w:rFonts w:asciiTheme="minorHAnsi" w:hAnsiTheme="minorHAnsi" w:cstheme="minorHAnsi"/>
              <w:sz w:val="24"/>
              <w:szCs w:val="24"/>
            </w:rPr>
          </w:rPrChange>
        </w:rPr>
        <w:t>–</w:t>
      </w:r>
      <w:r w:rsidR="00312113" w:rsidRPr="00C50C09">
        <w:rPr>
          <w:rFonts w:ascii="Times New Roman" w:hAnsi="Times New Roman" w:cs="Times New Roman"/>
          <w:sz w:val="24"/>
          <w:szCs w:val="24"/>
          <w:rPrChange w:id="19" w:author="james hardy" w:date="2021-03-16T20:27:00Z">
            <w:rPr>
              <w:rFonts w:asciiTheme="minorHAnsi" w:hAnsiTheme="minorHAnsi" w:cstheme="minorHAnsi"/>
              <w:sz w:val="24"/>
              <w:szCs w:val="24"/>
            </w:rPr>
          </w:rPrChange>
        </w:rPr>
        <w:t xml:space="preserve"> 79</w:t>
      </w:r>
      <w:r w:rsidRPr="00C50C09">
        <w:rPr>
          <w:rFonts w:ascii="Times New Roman" w:hAnsi="Times New Roman" w:cs="Times New Roman"/>
          <w:sz w:val="24"/>
          <w:szCs w:val="24"/>
          <w:rPrChange w:id="20" w:author="james hardy" w:date="2021-03-16T20:27:00Z">
            <w:rPr>
              <w:rFonts w:asciiTheme="minorHAnsi" w:hAnsiTheme="minorHAnsi" w:cstheme="minorHAnsi"/>
              <w:sz w:val="24"/>
              <w:szCs w:val="24"/>
            </w:rPr>
          </w:rPrChange>
        </w:rPr>
        <w:t xml:space="preserve"> in the text</w:t>
      </w:r>
      <w:r w:rsidR="00312113" w:rsidRPr="00C50C09">
        <w:rPr>
          <w:rFonts w:ascii="Times New Roman" w:hAnsi="Times New Roman" w:cs="Times New Roman"/>
          <w:sz w:val="24"/>
          <w:szCs w:val="24"/>
          <w:rPrChange w:id="21" w:author="james hardy" w:date="2021-03-16T20:27:00Z">
            <w:rPr>
              <w:rFonts w:asciiTheme="minorHAnsi" w:hAnsiTheme="minorHAnsi" w:cstheme="minorHAnsi"/>
              <w:sz w:val="24"/>
              <w:szCs w:val="24"/>
            </w:rPr>
          </w:rPrChange>
        </w:rPr>
        <w:t>)</w:t>
      </w:r>
    </w:p>
    <w:p w14:paraId="057BDBE6" w14:textId="198C4FB6" w:rsidR="002A0F26" w:rsidRPr="00C50C09" w:rsidRDefault="002A0F26" w:rsidP="002A0F26">
      <w:pPr>
        <w:pStyle w:val="BodyText"/>
        <w:ind w:left="720"/>
        <w:rPr>
          <w:rFonts w:ascii="Times New Roman" w:hAnsi="Times New Roman" w:cs="Times New Roman"/>
          <w:sz w:val="24"/>
          <w:szCs w:val="24"/>
          <w:rPrChange w:id="22" w:author="james hardy" w:date="2021-03-16T20:27:00Z">
            <w:rPr>
              <w:rFonts w:asciiTheme="minorHAnsi" w:hAnsiTheme="minorHAnsi" w:cstheme="minorHAnsi"/>
              <w:sz w:val="24"/>
              <w:szCs w:val="24"/>
            </w:rPr>
          </w:rPrChange>
        </w:rPr>
      </w:pPr>
    </w:p>
    <w:p w14:paraId="5D51B57F" w14:textId="40BBCD00" w:rsidR="00FB4E4D" w:rsidRPr="00C50C09" w:rsidRDefault="00FB4E4D" w:rsidP="00E21613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sz w:val="24"/>
          <w:szCs w:val="24"/>
          <w:rPrChange w:id="23" w:author="james hardy" w:date="2021-03-16T20:27:00Z">
            <w:rPr>
              <w:rFonts w:asciiTheme="minorHAnsi" w:hAnsiTheme="minorHAnsi" w:cstheme="minorHAnsi"/>
              <w:sz w:val="24"/>
              <w:szCs w:val="24"/>
            </w:rPr>
          </w:rPrChange>
        </w:rPr>
      </w:pPr>
      <w:r w:rsidRPr="00C50C09">
        <w:rPr>
          <w:sz w:val="24"/>
          <w:szCs w:val="24"/>
          <w:rPrChange w:id="24" w:author="james hardy" w:date="2021-03-16T20:27:00Z">
            <w:rPr>
              <w:rFonts w:asciiTheme="minorHAnsi" w:hAnsiTheme="minorHAnsi" w:cstheme="minorHAnsi"/>
              <w:sz w:val="24"/>
              <w:szCs w:val="24"/>
            </w:rPr>
          </w:rPrChange>
        </w:rPr>
        <w:t>What is a program?</w:t>
      </w:r>
    </w:p>
    <w:p w14:paraId="7FB444C0" w14:textId="3D415701" w:rsidR="00E21613" w:rsidRPr="00CF6FE3" w:rsidRDefault="00DE1875" w:rsidP="00E21613">
      <w:pPr>
        <w:pStyle w:val="ListParagraph"/>
        <w:spacing w:before="100" w:beforeAutospacing="1" w:after="100" w:afterAutospacing="1"/>
        <w:ind w:left="1080"/>
        <w:rPr>
          <w:i/>
          <w:iCs/>
          <w:sz w:val="24"/>
          <w:szCs w:val="24"/>
          <w:rPrChange w:id="25" w:author="james hardy" w:date="2021-03-16T20:46:00Z">
            <w:rPr>
              <w:rFonts w:asciiTheme="minorHAnsi" w:hAnsiTheme="minorHAnsi" w:cstheme="minorHAnsi"/>
              <w:sz w:val="24"/>
              <w:szCs w:val="24"/>
            </w:rPr>
          </w:rPrChange>
        </w:rPr>
      </w:pPr>
      <w:ins w:id="26" w:author="james hardy" w:date="2021-03-16T20:03:00Z">
        <w:r w:rsidRPr="00CF6FE3">
          <w:rPr>
            <w:i/>
            <w:iCs/>
            <w:sz w:val="24"/>
            <w:szCs w:val="24"/>
            <w:rPrChange w:id="27" w:author="james hardy" w:date="2021-03-16T20:46:00Z">
              <w:rPr>
                <w:rFonts w:asciiTheme="minorHAnsi" w:hAnsiTheme="minorHAnsi" w:cstheme="minorHAnsi"/>
                <w:sz w:val="24"/>
                <w:szCs w:val="24"/>
              </w:rPr>
            </w:rPrChange>
          </w:rPr>
          <w:t>A program is a human readable essay that says how to solve a problem. It is also executable by a computer</w:t>
        </w:r>
      </w:ins>
      <w:ins w:id="28" w:author="james hardy" w:date="2021-03-22T21:26:00Z">
        <w:r w:rsidR="000335CB">
          <w:rPr>
            <w:i/>
            <w:iCs/>
            <w:sz w:val="24"/>
            <w:szCs w:val="24"/>
          </w:rPr>
          <w:t>,</w:t>
        </w:r>
      </w:ins>
      <w:ins w:id="29" w:author="james hardy" w:date="2021-03-16T20:03:00Z">
        <w:r w:rsidRPr="00CF6FE3">
          <w:rPr>
            <w:i/>
            <w:iCs/>
            <w:sz w:val="24"/>
            <w:szCs w:val="24"/>
            <w:rPrChange w:id="30" w:author="james hardy" w:date="2021-03-16T20:46:00Z">
              <w:rPr>
                <w:rFonts w:asciiTheme="minorHAnsi" w:hAnsiTheme="minorHAnsi" w:cstheme="minorHAnsi"/>
                <w:sz w:val="24"/>
                <w:szCs w:val="24"/>
              </w:rPr>
            </w:rPrChange>
          </w:rPr>
          <w:t xml:space="preserve"> </w:t>
        </w:r>
      </w:ins>
      <w:ins w:id="31" w:author="james hardy" w:date="2021-03-22T21:26:00Z">
        <w:r w:rsidR="0036006C" w:rsidRPr="000335CB">
          <w:rPr>
            <w:sz w:val="20"/>
            <w:szCs w:val="20"/>
            <w:rPrChange w:id="32" w:author="james hardy" w:date="2021-03-22T21:27:00Z">
              <w:rPr>
                <w:i/>
                <w:iCs/>
                <w:sz w:val="24"/>
                <w:szCs w:val="24"/>
              </w:rPr>
            </w:rPrChange>
          </w:rPr>
          <w:t>(BU</w:t>
        </w:r>
        <w:r w:rsidR="000335CB" w:rsidRPr="000335CB">
          <w:rPr>
            <w:sz w:val="20"/>
            <w:szCs w:val="20"/>
            <w:rPrChange w:id="33" w:author="james hardy" w:date="2021-03-22T21:27:00Z">
              <w:rPr>
                <w:i/>
                <w:iCs/>
                <w:sz w:val="24"/>
                <w:szCs w:val="24"/>
              </w:rPr>
            </w:rPrChange>
          </w:rPr>
          <w:t xml:space="preserve"> MET CS 521 MODULE 1).</w:t>
        </w:r>
      </w:ins>
    </w:p>
    <w:p w14:paraId="38750C11" w14:textId="41BE6C17" w:rsidR="00FB4E4D" w:rsidRPr="00C50C09" w:rsidRDefault="00FB4E4D" w:rsidP="00FB4E4D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sz w:val="24"/>
          <w:szCs w:val="24"/>
          <w:rPrChange w:id="34" w:author="james hardy" w:date="2021-03-16T20:27:00Z">
            <w:rPr>
              <w:rFonts w:asciiTheme="minorHAnsi" w:hAnsiTheme="minorHAnsi" w:cstheme="minorHAnsi"/>
              <w:sz w:val="24"/>
              <w:szCs w:val="24"/>
            </w:rPr>
          </w:rPrChange>
        </w:rPr>
      </w:pPr>
      <w:r w:rsidRPr="00C50C09">
        <w:rPr>
          <w:sz w:val="24"/>
          <w:szCs w:val="24"/>
          <w:rPrChange w:id="35" w:author="james hardy" w:date="2021-03-16T20:27:00Z">
            <w:rPr>
              <w:rFonts w:asciiTheme="minorHAnsi" w:hAnsiTheme="minorHAnsi" w:cstheme="minorHAnsi"/>
              <w:sz w:val="24"/>
              <w:szCs w:val="24"/>
            </w:rPr>
          </w:rPrChange>
        </w:rPr>
        <w:t>Python is an interpreted language. What does “</w:t>
      </w:r>
      <w:proofErr w:type="gramStart"/>
      <w:r w:rsidRPr="00C50C09">
        <w:rPr>
          <w:sz w:val="24"/>
          <w:szCs w:val="24"/>
          <w:rPrChange w:id="36" w:author="james hardy" w:date="2021-03-16T20:27:00Z">
            <w:rPr>
              <w:rFonts w:asciiTheme="minorHAnsi" w:hAnsiTheme="minorHAnsi" w:cstheme="minorHAnsi"/>
              <w:sz w:val="24"/>
              <w:szCs w:val="24"/>
            </w:rPr>
          </w:rPrChange>
        </w:rPr>
        <w:t>interpreted</w:t>
      </w:r>
      <w:proofErr w:type="gramEnd"/>
      <w:r w:rsidRPr="00C50C09">
        <w:rPr>
          <w:sz w:val="24"/>
          <w:szCs w:val="24"/>
          <w:rPrChange w:id="37" w:author="james hardy" w:date="2021-03-16T20:27:00Z">
            <w:rPr>
              <w:rFonts w:asciiTheme="minorHAnsi" w:hAnsiTheme="minorHAnsi" w:cstheme="minorHAnsi"/>
              <w:sz w:val="24"/>
              <w:szCs w:val="24"/>
            </w:rPr>
          </w:rPrChange>
        </w:rPr>
        <w:t>” mean in this context?</w:t>
      </w:r>
    </w:p>
    <w:p w14:paraId="41458F63" w14:textId="18B46F69" w:rsidR="00E21613" w:rsidRPr="00CF6FE3" w:rsidRDefault="00DE1875">
      <w:pPr>
        <w:spacing w:before="100" w:beforeAutospacing="1" w:after="100" w:afterAutospacing="1"/>
        <w:ind w:left="1080"/>
        <w:rPr>
          <w:i/>
          <w:iCs/>
          <w:sz w:val="24"/>
          <w:szCs w:val="24"/>
          <w:rPrChange w:id="38" w:author="james hardy" w:date="2021-03-16T20:46:00Z">
            <w:rPr>
              <w:rFonts w:asciiTheme="minorHAnsi" w:hAnsiTheme="minorHAnsi" w:cstheme="minorHAnsi"/>
              <w:sz w:val="24"/>
              <w:szCs w:val="24"/>
            </w:rPr>
          </w:rPrChange>
        </w:rPr>
        <w:pPrChange w:id="39" w:author="james hardy" w:date="2021-03-16T20:03:00Z">
          <w:pPr>
            <w:spacing w:before="100" w:beforeAutospacing="1" w:after="100" w:afterAutospacing="1"/>
          </w:pPr>
        </w:pPrChange>
      </w:pPr>
      <w:ins w:id="40" w:author="james hardy" w:date="2021-03-16T20:03:00Z">
        <w:r w:rsidRPr="00CF6FE3">
          <w:rPr>
            <w:i/>
            <w:iCs/>
            <w:sz w:val="24"/>
            <w:szCs w:val="24"/>
            <w:rPrChange w:id="41" w:author="james hardy" w:date="2021-03-16T20:46:00Z">
              <w:rPr>
                <w:rFonts w:asciiTheme="minorHAnsi" w:hAnsiTheme="minorHAnsi" w:cstheme="minorHAnsi"/>
                <w:sz w:val="24"/>
                <w:szCs w:val="24"/>
              </w:rPr>
            </w:rPrChange>
          </w:rPr>
          <w:t>Rather than utilizing the method used by other languages,</w:t>
        </w:r>
      </w:ins>
      <w:ins w:id="42" w:author="james hardy" w:date="2021-03-16T20:04:00Z">
        <w:r w:rsidRPr="00CF6FE3">
          <w:rPr>
            <w:i/>
            <w:iCs/>
            <w:sz w:val="24"/>
            <w:szCs w:val="24"/>
            <w:rPrChange w:id="43" w:author="james hardy" w:date="2021-03-16T20:46:00Z">
              <w:rPr>
                <w:rFonts w:asciiTheme="minorHAnsi" w:hAnsiTheme="minorHAnsi" w:cstheme="minorHAnsi"/>
                <w:sz w:val="24"/>
                <w:szCs w:val="24"/>
              </w:rPr>
            </w:rPrChange>
          </w:rPr>
          <w:t xml:space="preserve"> (multiple steps of compiling</w:t>
        </w:r>
      </w:ins>
      <w:ins w:id="44" w:author="james hardy" w:date="2021-03-16T20:05:00Z">
        <w:r w:rsidRPr="00CF6FE3">
          <w:rPr>
            <w:i/>
            <w:iCs/>
            <w:sz w:val="24"/>
            <w:szCs w:val="24"/>
            <w:rPrChange w:id="45" w:author="james hardy" w:date="2021-03-16T20:46:00Z">
              <w:rPr>
                <w:rFonts w:asciiTheme="minorHAnsi" w:hAnsiTheme="minorHAnsi" w:cstheme="minorHAnsi"/>
                <w:sz w:val="24"/>
                <w:szCs w:val="24"/>
              </w:rPr>
            </w:rPrChange>
          </w:rPr>
          <w:t xml:space="preserve"> and translating – C++)</w:t>
        </w:r>
      </w:ins>
      <w:ins w:id="46" w:author="james hardy" w:date="2021-03-16T20:03:00Z">
        <w:r w:rsidRPr="00CF6FE3">
          <w:rPr>
            <w:i/>
            <w:iCs/>
            <w:sz w:val="24"/>
            <w:szCs w:val="24"/>
            <w:rPrChange w:id="47" w:author="james hardy" w:date="2021-03-16T20:46:00Z">
              <w:rPr>
                <w:rFonts w:asciiTheme="minorHAnsi" w:hAnsiTheme="minorHAnsi" w:cstheme="minorHAnsi"/>
                <w:sz w:val="24"/>
                <w:szCs w:val="24"/>
              </w:rPr>
            </w:rPrChange>
          </w:rPr>
          <w:t xml:space="preserve"> python is </w:t>
        </w:r>
      </w:ins>
      <w:ins w:id="48" w:author="james hardy" w:date="2021-03-16T20:04:00Z">
        <w:r w:rsidRPr="00CF6FE3">
          <w:rPr>
            <w:i/>
            <w:iCs/>
            <w:sz w:val="24"/>
            <w:szCs w:val="24"/>
            <w:rPrChange w:id="49" w:author="james hardy" w:date="2021-03-16T20:46:00Z">
              <w:rPr>
                <w:rFonts w:asciiTheme="minorHAnsi" w:hAnsiTheme="minorHAnsi" w:cstheme="minorHAnsi"/>
                <w:sz w:val="24"/>
                <w:szCs w:val="24"/>
              </w:rPr>
            </w:rPrChange>
          </w:rPr>
          <w:t xml:space="preserve">dynamically typed. The python interpreter then takes this code written by </w:t>
        </w:r>
        <w:proofErr w:type="gramStart"/>
        <w:r w:rsidRPr="00CF6FE3">
          <w:rPr>
            <w:i/>
            <w:iCs/>
            <w:sz w:val="24"/>
            <w:szCs w:val="24"/>
            <w:rPrChange w:id="50" w:author="james hardy" w:date="2021-03-16T20:46:00Z">
              <w:rPr>
                <w:rFonts w:asciiTheme="minorHAnsi" w:hAnsiTheme="minorHAnsi" w:cstheme="minorHAnsi"/>
                <w:sz w:val="24"/>
                <w:szCs w:val="24"/>
              </w:rPr>
            </w:rPrChange>
          </w:rPr>
          <w:t>humans, and</w:t>
        </w:r>
        <w:proofErr w:type="gramEnd"/>
        <w:r w:rsidRPr="00CF6FE3">
          <w:rPr>
            <w:i/>
            <w:iCs/>
            <w:sz w:val="24"/>
            <w:szCs w:val="24"/>
            <w:rPrChange w:id="51" w:author="james hardy" w:date="2021-03-16T20:46:00Z">
              <w:rPr>
                <w:rFonts w:asciiTheme="minorHAnsi" w:hAnsiTheme="minorHAnsi" w:cstheme="minorHAnsi"/>
                <w:sz w:val="24"/>
                <w:szCs w:val="24"/>
              </w:rPr>
            </w:rPrChange>
          </w:rPr>
          <w:t xml:space="preserve"> converts it to bytecode; from there the computer takes instructions based on that bytecode. </w:t>
        </w:r>
      </w:ins>
      <w:ins w:id="52" w:author="james hardy" w:date="2021-03-16T20:05:00Z">
        <w:r w:rsidRPr="00CF6FE3">
          <w:rPr>
            <w:i/>
            <w:iCs/>
            <w:sz w:val="24"/>
            <w:szCs w:val="24"/>
            <w:rPrChange w:id="53" w:author="james hardy" w:date="2021-03-16T20:46:00Z">
              <w:rPr>
                <w:rFonts w:asciiTheme="minorHAnsi" w:hAnsiTheme="minorHAnsi" w:cstheme="minorHAnsi"/>
                <w:sz w:val="24"/>
                <w:szCs w:val="24"/>
              </w:rPr>
            </w:rPrChange>
          </w:rPr>
          <w:t>This creates an environment in which it is faster to debug, test, and write code. Unfortunately, this tradeoff comes with performance negatives when scaled out to large levels of data/memo</w:t>
        </w:r>
      </w:ins>
      <w:ins w:id="54" w:author="james hardy" w:date="2021-03-16T20:06:00Z">
        <w:r w:rsidRPr="00CF6FE3">
          <w:rPr>
            <w:i/>
            <w:iCs/>
            <w:sz w:val="24"/>
            <w:szCs w:val="24"/>
            <w:rPrChange w:id="55" w:author="james hardy" w:date="2021-03-16T20:46:00Z">
              <w:rPr>
                <w:rFonts w:asciiTheme="minorHAnsi" w:hAnsiTheme="minorHAnsi" w:cstheme="minorHAnsi"/>
                <w:sz w:val="24"/>
                <w:szCs w:val="24"/>
              </w:rPr>
            </w:rPrChange>
          </w:rPr>
          <w:t>ry. Compiled languages like java and C# are able to consistently perform faster than interpreted language-based applications</w:t>
        </w:r>
      </w:ins>
      <w:ins w:id="56" w:author="james hardy" w:date="2021-03-16T20:07:00Z">
        <w:r w:rsidRPr="00CF6FE3">
          <w:rPr>
            <w:i/>
            <w:iCs/>
            <w:sz w:val="24"/>
            <w:szCs w:val="24"/>
            <w:rPrChange w:id="57" w:author="james hardy" w:date="2021-03-16T20:46:00Z">
              <w:rPr>
                <w:rFonts w:asciiTheme="minorHAnsi" w:hAnsiTheme="minorHAnsi" w:cstheme="minorHAnsi"/>
                <w:sz w:val="24"/>
                <w:szCs w:val="24"/>
              </w:rPr>
            </w:rPrChange>
          </w:rPr>
          <w:t xml:space="preserve"> (</w:t>
        </w:r>
        <w:proofErr w:type="spellStart"/>
        <w:r w:rsidRPr="00CF6FE3">
          <w:rPr>
            <w:i/>
            <w:iCs/>
            <w:sz w:val="24"/>
            <w:szCs w:val="24"/>
            <w:rPrChange w:id="58" w:author="james hardy" w:date="2021-03-16T20:46:00Z">
              <w:rPr>
                <w:rFonts w:asciiTheme="minorHAnsi" w:hAnsiTheme="minorHAnsi" w:cstheme="minorHAnsi"/>
                <w:sz w:val="24"/>
                <w:szCs w:val="24"/>
              </w:rPr>
            </w:rPrChange>
          </w:rPr>
          <w:t>eg.</w:t>
        </w:r>
        <w:proofErr w:type="spellEnd"/>
        <w:r w:rsidRPr="00CF6FE3">
          <w:rPr>
            <w:i/>
            <w:iCs/>
            <w:sz w:val="24"/>
            <w:szCs w:val="24"/>
            <w:rPrChange w:id="59" w:author="james hardy" w:date="2021-03-16T20:46:00Z">
              <w:rPr>
                <w:rFonts w:asciiTheme="minorHAnsi" w:hAnsiTheme="minorHAnsi" w:cstheme="minorHAnsi"/>
                <w:sz w:val="24"/>
                <w:szCs w:val="24"/>
              </w:rPr>
            </w:rPrChange>
          </w:rPr>
          <w:t xml:space="preserve"> python)</w:t>
        </w:r>
      </w:ins>
      <w:ins w:id="60" w:author="james hardy" w:date="2021-03-16T20:06:00Z">
        <w:r w:rsidRPr="00CF6FE3">
          <w:rPr>
            <w:i/>
            <w:iCs/>
            <w:sz w:val="24"/>
            <w:szCs w:val="24"/>
            <w:rPrChange w:id="61" w:author="james hardy" w:date="2021-03-16T20:46:00Z">
              <w:rPr>
                <w:rFonts w:asciiTheme="minorHAnsi" w:hAnsiTheme="minorHAnsi" w:cstheme="minorHAnsi"/>
                <w:sz w:val="24"/>
                <w:szCs w:val="24"/>
              </w:rPr>
            </w:rPrChange>
          </w:rPr>
          <w:t xml:space="preserve"> in certain situations. Even still, the convenience aspect of python’s interpreter allows </w:t>
        </w:r>
      </w:ins>
      <w:ins w:id="62" w:author="james hardy" w:date="2021-03-16T20:07:00Z">
        <w:r w:rsidRPr="00CF6FE3">
          <w:rPr>
            <w:i/>
            <w:iCs/>
            <w:sz w:val="24"/>
            <w:szCs w:val="24"/>
            <w:rPrChange w:id="63" w:author="james hardy" w:date="2021-03-16T20:46:00Z">
              <w:rPr>
                <w:rFonts w:asciiTheme="minorHAnsi" w:hAnsiTheme="minorHAnsi" w:cstheme="minorHAnsi"/>
                <w:sz w:val="24"/>
                <w:szCs w:val="24"/>
              </w:rPr>
            </w:rPrChange>
          </w:rPr>
          <w:t xml:space="preserve">it to execute many complex functions with extreme efficiency when compared to java and C#. </w:t>
        </w:r>
      </w:ins>
    </w:p>
    <w:p w14:paraId="4D5454F6" w14:textId="3AEF6C6A" w:rsidR="00FB4E4D" w:rsidRPr="00C50C09" w:rsidRDefault="00FB4E4D" w:rsidP="00FB4E4D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ins w:id="64" w:author="james hardy" w:date="2021-03-16T20:10:00Z"/>
          <w:sz w:val="24"/>
          <w:szCs w:val="24"/>
          <w:rPrChange w:id="65" w:author="james hardy" w:date="2021-03-16T20:27:00Z">
            <w:rPr>
              <w:ins w:id="66" w:author="james hardy" w:date="2021-03-16T20:10:00Z"/>
              <w:rFonts w:asciiTheme="minorHAnsi" w:hAnsiTheme="minorHAnsi" w:cstheme="minorHAnsi"/>
              <w:sz w:val="24"/>
              <w:szCs w:val="24"/>
            </w:rPr>
          </w:rPrChange>
        </w:rPr>
      </w:pPr>
      <w:r w:rsidRPr="00C50C09">
        <w:rPr>
          <w:sz w:val="24"/>
          <w:szCs w:val="24"/>
          <w:rPrChange w:id="67" w:author="james hardy" w:date="2021-03-16T20:27:00Z">
            <w:rPr>
              <w:rFonts w:asciiTheme="minorHAnsi" w:hAnsiTheme="minorHAnsi" w:cstheme="minorHAnsi"/>
              <w:sz w:val="24"/>
              <w:szCs w:val="24"/>
            </w:rPr>
          </w:rPrChange>
        </w:rPr>
        <w:t xml:space="preserve">What </w:t>
      </w:r>
      <w:r w:rsidR="00E21613" w:rsidRPr="00C50C09">
        <w:rPr>
          <w:sz w:val="24"/>
          <w:szCs w:val="24"/>
          <w:rPrChange w:id="68" w:author="james hardy" w:date="2021-03-16T20:27:00Z">
            <w:rPr>
              <w:rFonts w:asciiTheme="minorHAnsi" w:hAnsiTheme="minorHAnsi" w:cstheme="minorHAnsi"/>
              <w:sz w:val="24"/>
              <w:szCs w:val="24"/>
            </w:rPr>
          </w:rPrChange>
        </w:rPr>
        <w:t xml:space="preserve">is a Python </w:t>
      </w:r>
      <w:r w:rsidR="00E21613" w:rsidRPr="00C50C09">
        <w:rPr>
          <w:i/>
          <w:iCs/>
          <w:sz w:val="24"/>
          <w:szCs w:val="24"/>
          <w:rPrChange w:id="69" w:author="james hardy" w:date="2021-03-16T20:27:00Z">
            <w:rPr>
              <w:rFonts w:asciiTheme="minorHAnsi" w:hAnsiTheme="minorHAnsi" w:cstheme="minorHAnsi"/>
              <w:i/>
              <w:iCs/>
              <w:sz w:val="24"/>
              <w:szCs w:val="24"/>
            </w:rPr>
          </w:rPrChange>
        </w:rPr>
        <w:t>comment?</w:t>
      </w:r>
      <w:r w:rsidR="00E21613" w:rsidRPr="00C50C09">
        <w:rPr>
          <w:sz w:val="24"/>
          <w:szCs w:val="24"/>
          <w:rPrChange w:id="70" w:author="james hardy" w:date="2021-03-16T20:27:00Z">
            <w:rPr>
              <w:rFonts w:asciiTheme="minorHAnsi" w:hAnsiTheme="minorHAnsi" w:cstheme="minorHAnsi"/>
              <w:sz w:val="24"/>
              <w:szCs w:val="24"/>
            </w:rPr>
          </w:rPrChange>
        </w:rPr>
        <w:t xml:space="preserve"> How do you indicate a comment? What purpose do they serve?</w:t>
      </w:r>
    </w:p>
    <w:p w14:paraId="0E1F03D0" w14:textId="27E816C6" w:rsidR="00DE1875" w:rsidRPr="00CF6FE3" w:rsidRDefault="00DE1875">
      <w:pPr>
        <w:pStyle w:val="ListParagraph"/>
        <w:spacing w:before="100" w:beforeAutospacing="1" w:after="100" w:afterAutospacing="1"/>
        <w:ind w:left="1080"/>
        <w:rPr>
          <w:ins w:id="71" w:author="james hardy" w:date="2021-03-16T20:07:00Z"/>
          <w:i/>
          <w:iCs/>
          <w:sz w:val="24"/>
          <w:szCs w:val="24"/>
          <w:rPrChange w:id="72" w:author="james hardy" w:date="2021-03-16T20:46:00Z">
            <w:rPr>
              <w:ins w:id="73" w:author="james hardy" w:date="2021-03-16T20:07:00Z"/>
              <w:rFonts w:asciiTheme="minorHAnsi" w:hAnsiTheme="minorHAnsi" w:cstheme="minorHAnsi"/>
              <w:sz w:val="24"/>
              <w:szCs w:val="24"/>
            </w:rPr>
          </w:rPrChange>
        </w:rPr>
        <w:pPrChange w:id="74" w:author="james hardy" w:date="2021-03-16T20:10:00Z">
          <w:pPr>
            <w:pStyle w:val="ListParagraph"/>
            <w:numPr>
              <w:numId w:val="2"/>
            </w:numPr>
            <w:spacing w:before="100" w:beforeAutospacing="1" w:after="100" w:afterAutospacing="1"/>
            <w:ind w:left="1080" w:hanging="360"/>
          </w:pPr>
        </w:pPrChange>
      </w:pPr>
      <w:ins w:id="75" w:author="james hardy" w:date="2021-03-16T20:10:00Z">
        <w:r w:rsidRPr="00CF6FE3">
          <w:rPr>
            <w:i/>
            <w:iCs/>
            <w:sz w:val="24"/>
            <w:szCs w:val="24"/>
            <w:rPrChange w:id="76" w:author="james hardy" w:date="2021-03-16T20:46:00Z">
              <w:rPr>
                <w:rFonts w:asciiTheme="minorHAnsi" w:hAnsiTheme="minorHAnsi" w:cstheme="minorHAnsi"/>
                <w:sz w:val="24"/>
                <w:szCs w:val="24"/>
              </w:rPr>
            </w:rPrChange>
          </w:rPr>
          <w:t xml:space="preserve">#  </w:t>
        </w:r>
        <w:proofErr w:type="gramStart"/>
        <w:r w:rsidRPr="00CF6FE3">
          <w:rPr>
            <w:i/>
            <w:iCs/>
            <w:sz w:val="24"/>
            <w:szCs w:val="24"/>
            <w:rPrChange w:id="77" w:author="james hardy" w:date="2021-03-16T20:46:00Z">
              <w:rPr>
                <w:rFonts w:asciiTheme="minorHAnsi" w:hAnsiTheme="minorHAnsi" w:cstheme="minorHAnsi"/>
                <w:sz w:val="24"/>
                <w:szCs w:val="24"/>
              </w:rPr>
            </w:rPrChange>
          </w:rPr>
          <w:t>OR  “</w:t>
        </w:r>
        <w:proofErr w:type="gramEnd"/>
        <w:r w:rsidRPr="00CF6FE3">
          <w:rPr>
            <w:i/>
            <w:iCs/>
            <w:sz w:val="24"/>
            <w:szCs w:val="24"/>
            <w:rPrChange w:id="78" w:author="james hardy" w:date="2021-03-16T20:46:00Z">
              <w:rPr>
                <w:rFonts w:asciiTheme="minorHAnsi" w:hAnsiTheme="minorHAnsi" w:cstheme="minorHAnsi"/>
                <w:sz w:val="24"/>
                <w:szCs w:val="24"/>
              </w:rPr>
            </w:rPrChange>
          </w:rPr>
          <w:t>””      “””</w:t>
        </w:r>
      </w:ins>
    </w:p>
    <w:p w14:paraId="0AE333ED" w14:textId="77777777" w:rsidR="00DE1875" w:rsidRPr="00CF6FE3" w:rsidRDefault="00DE1875" w:rsidP="00DE1875">
      <w:pPr>
        <w:pStyle w:val="ListParagraph"/>
        <w:spacing w:before="100" w:beforeAutospacing="1" w:after="100" w:afterAutospacing="1"/>
        <w:ind w:left="1080"/>
        <w:rPr>
          <w:ins w:id="79" w:author="james hardy" w:date="2021-03-16T20:10:00Z"/>
          <w:i/>
          <w:iCs/>
          <w:sz w:val="24"/>
          <w:szCs w:val="24"/>
          <w:rPrChange w:id="80" w:author="james hardy" w:date="2021-03-16T20:46:00Z">
            <w:rPr>
              <w:ins w:id="81" w:author="james hardy" w:date="2021-03-16T20:10:00Z"/>
              <w:rFonts w:asciiTheme="minorHAnsi" w:hAnsiTheme="minorHAnsi" w:cstheme="minorHAnsi"/>
              <w:sz w:val="24"/>
              <w:szCs w:val="24"/>
            </w:rPr>
          </w:rPrChange>
        </w:rPr>
      </w:pPr>
      <w:ins w:id="82" w:author="james hardy" w:date="2021-03-16T20:07:00Z">
        <w:r w:rsidRPr="00CF6FE3">
          <w:rPr>
            <w:i/>
            <w:iCs/>
            <w:sz w:val="24"/>
            <w:szCs w:val="24"/>
            <w:rPrChange w:id="83" w:author="james hardy" w:date="2021-03-16T20:46:00Z">
              <w:rPr>
                <w:rFonts w:asciiTheme="minorHAnsi" w:hAnsiTheme="minorHAnsi" w:cstheme="minorHAnsi"/>
                <w:sz w:val="24"/>
                <w:szCs w:val="24"/>
              </w:rPr>
            </w:rPrChange>
          </w:rPr>
          <w:t xml:space="preserve">#Python comments are written with </w:t>
        </w:r>
      </w:ins>
      <w:ins w:id="84" w:author="james hardy" w:date="2021-03-16T20:08:00Z">
        <w:r w:rsidRPr="00CF6FE3">
          <w:rPr>
            <w:i/>
            <w:iCs/>
            <w:sz w:val="24"/>
            <w:szCs w:val="24"/>
            <w:rPrChange w:id="85" w:author="james hardy" w:date="2021-03-16T20:46:00Z">
              <w:rPr>
                <w:rFonts w:asciiTheme="minorHAnsi" w:hAnsiTheme="minorHAnsi" w:cstheme="minorHAnsi"/>
                <w:sz w:val="24"/>
                <w:szCs w:val="24"/>
              </w:rPr>
            </w:rPrChange>
          </w:rPr>
          <w:t xml:space="preserve"># - the pound sign. </w:t>
        </w:r>
      </w:ins>
      <w:ins w:id="86" w:author="james hardy" w:date="2021-03-16T20:10:00Z">
        <w:r w:rsidRPr="00CF6FE3">
          <w:rPr>
            <w:i/>
            <w:iCs/>
            <w:sz w:val="24"/>
            <w:szCs w:val="24"/>
            <w:rPrChange w:id="87" w:author="james hardy" w:date="2021-03-16T20:46:00Z">
              <w:rPr>
                <w:rFonts w:asciiTheme="minorHAnsi" w:hAnsiTheme="minorHAnsi" w:cstheme="minorHAnsi"/>
                <w:sz w:val="24"/>
                <w:szCs w:val="24"/>
              </w:rPr>
            </w:rPrChange>
          </w:rPr>
          <w:t>(</w:t>
        </w:r>
      </w:ins>
      <w:ins w:id="88" w:author="james hardy" w:date="2021-03-16T20:08:00Z">
        <w:r w:rsidRPr="00CF6FE3">
          <w:rPr>
            <w:i/>
            <w:iCs/>
            <w:sz w:val="24"/>
            <w:szCs w:val="24"/>
            <w:rPrChange w:id="89" w:author="james hardy" w:date="2021-03-16T20:46:00Z">
              <w:rPr>
                <w:rFonts w:asciiTheme="minorHAnsi" w:hAnsiTheme="minorHAnsi" w:cstheme="minorHAnsi"/>
                <w:sz w:val="24"/>
                <w:szCs w:val="24"/>
              </w:rPr>
            </w:rPrChange>
          </w:rPr>
          <w:t xml:space="preserve">It is also possible in some </w:t>
        </w:r>
        <w:proofErr w:type="gramStart"/>
        <w:r w:rsidRPr="00CF6FE3">
          <w:rPr>
            <w:i/>
            <w:iCs/>
            <w:sz w:val="24"/>
            <w:szCs w:val="24"/>
            <w:rPrChange w:id="90" w:author="james hardy" w:date="2021-03-16T20:46:00Z">
              <w:rPr>
                <w:rFonts w:asciiTheme="minorHAnsi" w:hAnsiTheme="minorHAnsi" w:cstheme="minorHAnsi"/>
                <w:sz w:val="24"/>
                <w:szCs w:val="24"/>
              </w:rPr>
            </w:rPrChange>
          </w:rPr>
          <w:t>IDE’s</w:t>
        </w:r>
        <w:proofErr w:type="gramEnd"/>
        <w:r w:rsidRPr="00CF6FE3">
          <w:rPr>
            <w:i/>
            <w:iCs/>
            <w:sz w:val="24"/>
            <w:szCs w:val="24"/>
            <w:rPrChange w:id="91" w:author="james hardy" w:date="2021-03-16T20:46:00Z">
              <w:rPr>
                <w:rFonts w:asciiTheme="minorHAnsi" w:hAnsiTheme="minorHAnsi" w:cstheme="minorHAnsi"/>
                <w:sz w:val="24"/>
                <w:szCs w:val="24"/>
              </w:rPr>
            </w:rPrChange>
          </w:rPr>
          <w:t xml:space="preserve"> to use “”” to start a block comment.</w:t>
        </w:r>
      </w:ins>
      <w:ins w:id="92" w:author="james hardy" w:date="2021-03-16T20:10:00Z">
        <w:r w:rsidRPr="00CF6FE3">
          <w:rPr>
            <w:i/>
            <w:iCs/>
            <w:sz w:val="24"/>
            <w:szCs w:val="24"/>
            <w:rPrChange w:id="93" w:author="james hardy" w:date="2021-03-16T20:46:00Z">
              <w:rPr>
                <w:rFonts w:asciiTheme="minorHAnsi" w:hAnsiTheme="minorHAnsi" w:cstheme="minorHAnsi"/>
                <w:sz w:val="24"/>
                <w:szCs w:val="24"/>
              </w:rPr>
            </w:rPrChange>
          </w:rPr>
          <w:t>)</w:t>
        </w:r>
      </w:ins>
      <w:ins w:id="94" w:author="james hardy" w:date="2021-03-16T20:08:00Z">
        <w:r w:rsidRPr="00CF6FE3">
          <w:rPr>
            <w:i/>
            <w:iCs/>
            <w:sz w:val="24"/>
            <w:szCs w:val="24"/>
            <w:rPrChange w:id="95" w:author="james hardy" w:date="2021-03-16T20:46:00Z">
              <w:rPr>
                <w:rFonts w:asciiTheme="minorHAnsi" w:hAnsiTheme="minorHAnsi" w:cstheme="minorHAnsi"/>
                <w:sz w:val="24"/>
                <w:szCs w:val="24"/>
              </w:rPr>
            </w:rPrChange>
          </w:rPr>
          <w:t xml:space="preserve"> </w:t>
        </w:r>
      </w:ins>
    </w:p>
    <w:p w14:paraId="1C31D82D" w14:textId="07769C1B" w:rsidR="00DE1875" w:rsidRPr="00CF6FE3" w:rsidRDefault="00DE1875">
      <w:pPr>
        <w:pStyle w:val="ListParagraph"/>
        <w:spacing w:before="100" w:beforeAutospacing="1" w:after="100" w:afterAutospacing="1"/>
        <w:ind w:left="1080"/>
        <w:rPr>
          <w:i/>
          <w:iCs/>
          <w:sz w:val="24"/>
          <w:szCs w:val="24"/>
          <w:rPrChange w:id="96" w:author="james hardy" w:date="2021-03-16T20:46:00Z">
            <w:rPr>
              <w:rFonts w:asciiTheme="minorHAnsi" w:hAnsiTheme="minorHAnsi" w:cstheme="minorHAnsi"/>
              <w:sz w:val="24"/>
              <w:szCs w:val="24"/>
            </w:rPr>
          </w:rPrChange>
        </w:rPr>
        <w:pPrChange w:id="97" w:author="james hardy" w:date="2021-03-16T20:07:00Z">
          <w:pPr>
            <w:pStyle w:val="ListParagraph"/>
            <w:numPr>
              <w:numId w:val="2"/>
            </w:numPr>
            <w:spacing w:before="100" w:beforeAutospacing="1" w:after="100" w:afterAutospacing="1"/>
            <w:ind w:left="1080" w:hanging="360"/>
          </w:pPr>
        </w:pPrChange>
      </w:pPr>
      <w:ins w:id="98" w:author="james hardy" w:date="2021-03-16T20:08:00Z">
        <w:r w:rsidRPr="00CF6FE3">
          <w:rPr>
            <w:i/>
            <w:iCs/>
            <w:sz w:val="24"/>
            <w:szCs w:val="24"/>
            <w:rPrChange w:id="99" w:author="james hardy" w:date="2021-03-16T20:46:00Z">
              <w:rPr>
                <w:rFonts w:asciiTheme="minorHAnsi" w:hAnsiTheme="minorHAnsi" w:cstheme="minorHAnsi"/>
                <w:sz w:val="24"/>
                <w:szCs w:val="24"/>
              </w:rPr>
            </w:rPrChange>
          </w:rPr>
          <w:t>Comments are extremely important when it comes to readability by humans. Sometimes code is around for a long time</w:t>
        </w:r>
      </w:ins>
      <w:ins w:id="100" w:author="james hardy" w:date="2021-03-16T20:11:00Z">
        <w:r w:rsidRPr="00CF6FE3">
          <w:rPr>
            <w:i/>
            <w:iCs/>
            <w:sz w:val="24"/>
            <w:szCs w:val="24"/>
            <w:rPrChange w:id="101" w:author="james hardy" w:date="2021-03-16T20:46:00Z">
              <w:rPr>
                <w:rFonts w:asciiTheme="minorHAnsi" w:hAnsiTheme="minorHAnsi" w:cstheme="minorHAnsi"/>
                <w:sz w:val="24"/>
                <w:szCs w:val="24"/>
              </w:rPr>
            </w:rPrChange>
          </w:rPr>
          <w:t>;</w:t>
        </w:r>
      </w:ins>
      <w:ins w:id="102" w:author="james hardy" w:date="2021-03-16T20:09:00Z">
        <w:r w:rsidRPr="00CF6FE3">
          <w:rPr>
            <w:i/>
            <w:iCs/>
            <w:sz w:val="24"/>
            <w:szCs w:val="24"/>
            <w:rPrChange w:id="103" w:author="james hardy" w:date="2021-03-16T20:46:00Z">
              <w:rPr>
                <w:rFonts w:asciiTheme="minorHAnsi" w:hAnsiTheme="minorHAnsi" w:cstheme="minorHAnsi"/>
                <w:sz w:val="24"/>
                <w:szCs w:val="24"/>
              </w:rPr>
            </w:rPrChange>
          </w:rPr>
          <w:t xml:space="preserve"> and outlasts employees and developers who wrote the code</w:t>
        </w:r>
        <w:r w:rsidRPr="00CF6FE3">
          <w:rPr>
            <w:i/>
            <w:iCs/>
            <w:sz w:val="24"/>
            <w:szCs w:val="24"/>
            <w:u w:val="single"/>
            <w:rPrChange w:id="104" w:author="james hardy" w:date="2021-03-16T20:46:00Z">
              <w:rPr>
                <w:rFonts w:asciiTheme="minorHAnsi" w:hAnsiTheme="minorHAnsi" w:cstheme="minorHAnsi"/>
                <w:sz w:val="24"/>
                <w:szCs w:val="24"/>
              </w:rPr>
            </w:rPrChange>
          </w:rPr>
          <w:t xml:space="preserve">. Readability is arguably more important than </w:t>
        </w:r>
        <w:proofErr w:type="gramStart"/>
        <w:r w:rsidRPr="00CF6FE3">
          <w:rPr>
            <w:i/>
            <w:iCs/>
            <w:sz w:val="24"/>
            <w:szCs w:val="24"/>
            <w:u w:val="single"/>
            <w:rPrChange w:id="105" w:author="james hardy" w:date="2021-03-16T20:46:00Z">
              <w:rPr>
                <w:rFonts w:asciiTheme="minorHAnsi" w:hAnsiTheme="minorHAnsi" w:cstheme="minorHAnsi"/>
                <w:sz w:val="24"/>
                <w:szCs w:val="24"/>
              </w:rPr>
            </w:rPrChange>
          </w:rPr>
          <w:t>functionality;</w:t>
        </w:r>
        <w:proofErr w:type="gramEnd"/>
        <w:r w:rsidRPr="00CF6FE3">
          <w:rPr>
            <w:i/>
            <w:iCs/>
            <w:sz w:val="24"/>
            <w:szCs w:val="24"/>
            <w:u w:val="single"/>
            <w:rPrChange w:id="106" w:author="james hardy" w:date="2021-03-16T20:46:00Z">
              <w:rPr>
                <w:rFonts w:asciiTheme="minorHAnsi" w:hAnsiTheme="minorHAnsi" w:cstheme="minorHAnsi"/>
                <w:sz w:val="24"/>
                <w:szCs w:val="24"/>
              </w:rPr>
            </w:rPrChange>
          </w:rPr>
          <w:t xml:space="preserve"> as code is difficult to maintain if the original person who wrote it is no longer around</w:t>
        </w:r>
        <w:r w:rsidRPr="00CF6FE3">
          <w:rPr>
            <w:i/>
            <w:iCs/>
            <w:sz w:val="24"/>
            <w:szCs w:val="24"/>
            <w:rPrChange w:id="107" w:author="james hardy" w:date="2021-03-16T20:46:00Z">
              <w:rPr>
                <w:rFonts w:asciiTheme="minorHAnsi" w:hAnsiTheme="minorHAnsi" w:cstheme="minorHAnsi"/>
                <w:sz w:val="24"/>
                <w:szCs w:val="24"/>
              </w:rPr>
            </w:rPrChange>
          </w:rPr>
          <w:t xml:space="preserve">. If nobody knows what any of the variables mean, or </w:t>
        </w:r>
        <w:r w:rsidRPr="00CF6FE3">
          <w:rPr>
            <w:b/>
            <w:bCs/>
            <w:i/>
            <w:iCs/>
            <w:sz w:val="24"/>
            <w:szCs w:val="24"/>
            <w:rPrChange w:id="108" w:author="james hardy" w:date="2021-03-16T20:46:00Z">
              <w:rPr>
                <w:rFonts w:asciiTheme="minorHAnsi" w:hAnsiTheme="minorHAnsi" w:cstheme="minorHAnsi"/>
                <w:sz w:val="24"/>
                <w:szCs w:val="24"/>
              </w:rPr>
            </w:rPrChange>
          </w:rPr>
          <w:t>why</w:t>
        </w:r>
        <w:r w:rsidRPr="00CF6FE3">
          <w:rPr>
            <w:i/>
            <w:iCs/>
            <w:sz w:val="24"/>
            <w:szCs w:val="24"/>
            <w:rPrChange w:id="109" w:author="james hardy" w:date="2021-03-16T20:46:00Z">
              <w:rPr>
                <w:rFonts w:asciiTheme="minorHAnsi" w:hAnsiTheme="minorHAnsi" w:cstheme="minorHAnsi"/>
                <w:sz w:val="24"/>
                <w:szCs w:val="24"/>
              </w:rPr>
            </w:rPrChange>
          </w:rPr>
          <w:t xml:space="preserve"> certain logic is being executed, then </w:t>
        </w:r>
      </w:ins>
      <w:ins w:id="110" w:author="james hardy" w:date="2021-03-16T20:10:00Z">
        <w:r w:rsidRPr="00CF6FE3">
          <w:rPr>
            <w:i/>
            <w:iCs/>
            <w:sz w:val="24"/>
            <w:szCs w:val="24"/>
            <w:rPrChange w:id="111" w:author="james hardy" w:date="2021-03-16T20:46:00Z">
              <w:rPr>
                <w:rFonts w:asciiTheme="minorHAnsi" w:hAnsiTheme="minorHAnsi" w:cstheme="minorHAnsi"/>
                <w:sz w:val="24"/>
                <w:szCs w:val="24"/>
              </w:rPr>
            </w:rPrChange>
          </w:rPr>
          <w:t xml:space="preserve">perfectly functional code can quickly become useless and non-functional when requirements are updated. </w:t>
        </w:r>
      </w:ins>
      <w:ins w:id="112" w:author="james hardy" w:date="2021-03-16T20:11:00Z">
        <w:r w:rsidRPr="00CF6FE3">
          <w:rPr>
            <w:i/>
            <w:iCs/>
            <w:sz w:val="24"/>
            <w:szCs w:val="24"/>
            <w:rPrChange w:id="113" w:author="james hardy" w:date="2021-03-16T20:46:00Z">
              <w:rPr>
                <w:rFonts w:asciiTheme="minorHAnsi" w:hAnsiTheme="minorHAnsi" w:cstheme="minorHAnsi"/>
                <w:sz w:val="24"/>
                <w:szCs w:val="24"/>
              </w:rPr>
            </w:rPrChange>
          </w:rPr>
          <w:t xml:space="preserve">Code that is functional, but inefficient is difficult to improve without proper comments. </w:t>
        </w:r>
      </w:ins>
    </w:p>
    <w:p w14:paraId="1DE2E10E" w14:textId="77777777" w:rsidR="00E21613" w:rsidRPr="00C50C09" w:rsidRDefault="00E21613" w:rsidP="00E21613">
      <w:pPr>
        <w:pStyle w:val="ListParagraph"/>
        <w:rPr>
          <w:sz w:val="24"/>
          <w:szCs w:val="24"/>
          <w:rPrChange w:id="114" w:author="james hardy" w:date="2021-03-16T20:27:00Z">
            <w:rPr>
              <w:rFonts w:asciiTheme="minorHAnsi" w:hAnsiTheme="minorHAnsi" w:cstheme="minorHAnsi"/>
              <w:sz w:val="24"/>
              <w:szCs w:val="24"/>
            </w:rPr>
          </w:rPrChange>
        </w:rPr>
      </w:pPr>
    </w:p>
    <w:p w14:paraId="5B77CC3B" w14:textId="0FD67986" w:rsidR="00E21613" w:rsidRPr="00C50C09" w:rsidRDefault="00E21613" w:rsidP="00FB4E4D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sz w:val="24"/>
          <w:szCs w:val="24"/>
          <w:rPrChange w:id="115" w:author="james hardy" w:date="2021-03-16T20:27:00Z">
            <w:rPr>
              <w:rFonts w:asciiTheme="minorHAnsi" w:hAnsiTheme="minorHAnsi" w:cstheme="minorHAnsi"/>
              <w:sz w:val="24"/>
              <w:szCs w:val="24"/>
            </w:rPr>
          </w:rPrChange>
        </w:rPr>
      </w:pPr>
      <w:r w:rsidRPr="00C50C09">
        <w:rPr>
          <w:sz w:val="24"/>
          <w:szCs w:val="24"/>
          <w:rPrChange w:id="116" w:author="james hardy" w:date="2021-03-16T20:27:00Z">
            <w:rPr>
              <w:rFonts w:asciiTheme="minorHAnsi" w:hAnsiTheme="minorHAnsi" w:cstheme="minorHAnsi"/>
              <w:sz w:val="24"/>
              <w:szCs w:val="24"/>
            </w:rPr>
          </w:rPrChange>
        </w:rPr>
        <w:lastRenderedPageBreak/>
        <w:t xml:space="preserve">What is a </w:t>
      </w:r>
      <w:r w:rsidRPr="00C50C09">
        <w:rPr>
          <w:i/>
          <w:iCs/>
          <w:sz w:val="24"/>
          <w:szCs w:val="24"/>
          <w:rPrChange w:id="117" w:author="james hardy" w:date="2021-03-16T20:27:00Z">
            <w:rPr>
              <w:rFonts w:asciiTheme="minorHAnsi" w:hAnsiTheme="minorHAnsi" w:cstheme="minorHAnsi"/>
              <w:i/>
              <w:iCs/>
              <w:sz w:val="24"/>
              <w:szCs w:val="24"/>
            </w:rPr>
          </w:rPrChange>
        </w:rPr>
        <w:t>namespace</w:t>
      </w:r>
      <w:r w:rsidRPr="00C50C09">
        <w:rPr>
          <w:sz w:val="24"/>
          <w:szCs w:val="24"/>
          <w:rPrChange w:id="118" w:author="james hardy" w:date="2021-03-16T20:27:00Z">
            <w:rPr>
              <w:rFonts w:asciiTheme="minorHAnsi" w:hAnsiTheme="minorHAnsi" w:cstheme="minorHAnsi"/>
              <w:sz w:val="24"/>
              <w:szCs w:val="24"/>
            </w:rPr>
          </w:rPrChange>
        </w:rPr>
        <w:t xml:space="preserve"> in Python?</w:t>
      </w:r>
    </w:p>
    <w:p w14:paraId="60740411" w14:textId="1BCDB5A5" w:rsidR="00E21613" w:rsidRPr="00C50C09" w:rsidRDefault="00DE1875" w:rsidP="00DE1875">
      <w:pPr>
        <w:pStyle w:val="ListParagraph"/>
        <w:ind w:left="720"/>
        <w:rPr>
          <w:ins w:id="119" w:author="james hardy" w:date="2021-03-16T20:14:00Z"/>
          <w:sz w:val="24"/>
          <w:szCs w:val="24"/>
          <w:rPrChange w:id="120" w:author="james hardy" w:date="2021-03-16T20:27:00Z">
            <w:rPr>
              <w:ins w:id="121" w:author="james hardy" w:date="2021-03-16T20:14:00Z"/>
              <w:rFonts w:asciiTheme="minorHAnsi" w:hAnsiTheme="minorHAnsi" w:cstheme="minorHAnsi"/>
              <w:sz w:val="24"/>
              <w:szCs w:val="24"/>
            </w:rPr>
          </w:rPrChange>
        </w:rPr>
      </w:pPr>
      <w:ins w:id="122" w:author="james hardy" w:date="2021-03-16T20:13:00Z">
        <w:r w:rsidRPr="00C50C09">
          <w:rPr>
            <w:sz w:val="24"/>
            <w:szCs w:val="24"/>
            <w:rPrChange w:id="123" w:author="james hardy" w:date="2021-03-16T20:27:00Z">
              <w:rPr>
                <w:rFonts w:asciiTheme="minorHAnsi" w:hAnsiTheme="minorHAnsi" w:cstheme="minorHAnsi"/>
                <w:sz w:val="24"/>
                <w:szCs w:val="24"/>
              </w:rPr>
            </w:rPrChange>
          </w:rPr>
          <w:t>“A namespace is a collection of currently defined symbolic names along with information about the object that each name references. You can think of a namespace as a </w:t>
        </w:r>
        <w:r w:rsidRPr="00C50C09">
          <w:rPr>
            <w:sz w:val="24"/>
            <w:szCs w:val="24"/>
            <w:rPrChange w:id="124" w:author="james hardy" w:date="2021-03-16T20:27:00Z">
              <w:rPr>
                <w:rFonts w:asciiTheme="minorHAnsi" w:hAnsiTheme="minorHAnsi" w:cstheme="minorHAnsi"/>
                <w:sz w:val="24"/>
                <w:szCs w:val="24"/>
              </w:rPr>
            </w:rPrChange>
          </w:rPr>
          <w:fldChar w:fldCharType="begin"/>
        </w:r>
        <w:r w:rsidRPr="00C50C09">
          <w:rPr>
            <w:sz w:val="24"/>
            <w:szCs w:val="24"/>
            <w:rPrChange w:id="125" w:author="james hardy" w:date="2021-03-16T20:27:00Z">
              <w:rPr>
                <w:rFonts w:asciiTheme="minorHAnsi" w:hAnsiTheme="minorHAnsi" w:cstheme="minorHAnsi"/>
                <w:sz w:val="24"/>
                <w:szCs w:val="24"/>
              </w:rPr>
            </w:rPrChange>
          </w:rPr>
          <w:instrText xml:space="preserve"> HYPERLINK "https://realpython.com/python-dicts" </w:instrText>
        </w:r>
        <w:r w:rsidRPr="00C50C09">
          <w:rPr>
            <w:sz w:val="24"/>
            <w:szCs w:val="24"/>
            <w:rPrChange w:id="126" w:author="james hardy" w:date="2021-03-16T20:27:00Z">
              <w:rPr>
                <w:rFonts w:asciiTheme="minorHAnsi" w:hAnsiTheme="minorHAnsi" w:cstheme="minorHAnsi"/>
                <w:sz w:val="24"/>
                <w:szCs w:val="24"/>
              </w:rPr>
            </w:rPrChange>
          </w:rPr>
          <w:fldChar w:fldCharType="separate"/>
        </w:r>
        <w:r w:rsidRPr="00C50C09">
          <w:rPr>
            <w:rStyle w:val="Hyperlink"/>
            <w:sz w:val="24"/>
            <w:szCs w:val="24"/>
            <w:rPrChange w:id="127" w:author="james hardy" w:date="2021-03-16T20:27:00Z">
              <w:rPr>
                <w:rStyle w:val="Hyperlink"/>
                <w:rFonts w:asciiTheme="minorHAnsi" w:hAnsiTheme="minorHAnsi" w:cstheme="minorHAnsi"/>
                <w:sz w:val="24"/>
                <w:szCs w:val="24"/>
              </w:rPr>
            </w:rPrChange>
          </w:rPr>
          <w:t>dictionary</w:t>
        </w:r>
        <w:r w:rsidRPr="00C50C09">
          <w:rPr>
            <w:sz w:val="24"/>
            <w:szCs w:val="24"/>
            <w:rPrChange w:id="128" w:author="james hardy" w:date="2021-03-16T20:27:00Z">
              <w:rPr>
                <w:rFonts w:asciiTheme="minorHAnsi" w:hAnsiTheme="minorHAnsi" w:cstheme="minorHAnsi"/>
                <w:sz w:val="24"/>
                <w:szCs w:val="24"/>
              </w:rPr>
            </w:rPrChange>
          </w:rPr>
          <w:fldChar w:fldCharType="end"/>
        </w:r>
        <w:r w:rsidRPr="00C50C09">
          <w:rPr>
            <w:sz w:val="24"/>
            <w:szCs w:val="24"/>
            <w:rPrChange w:id="129" w:author="james hardy" w:date="2021-03-16T20:27:00Z">
              <w:rPr>
                <w:rFonts w:asciiTheme="minorHAnsi" w:hAnsiTheme="minorHAnsi" w:cstheme="minorHAnsi"/>
                <w:sz w:val="24"/>
                <w:szCs w:val="24"/>
              </w:rPr>
            </w:rPrChange>
          </w:rPr>
          <w:t xml:space="preserve"> in which the keys are the object </w:t>
        </w:r>
        <w:proofErr w:type="gramStart"/>
        <w:r w:rsidRPr="00C50C09">
          <w:rPr>
            <w:sz w:val="24"/>
            <w:szCs w:val="24"/>
            <w:rPrChange w:id="130" w:author="james hardy" w:date="2021-03-16T20:27:00Z">
              <w:rPr>
                <w:rFonts w:asciiTheme="minorHAnsi" w:hAnsiTheme="minorHAnsi" w:cstheme="minorHAnsi"/>
                <w:sz w:val="24"/>
                <w:szCs w:val="24"/>
              </w:rPr>
            </w:rPrChange>
          </w:rPr>
          <w:t>names</w:t>
        </w:r>
        <w:proofErr w:type="gramEnd"/>
        <w:r w:rsidRPr="00C50C09">
          <w:rPr>
            <w:sz w:val="24"/>
            <w:szCs w:val="24"/>
            <w:rPrChange w:id="131" w:author="james hardy" w:date="2021-03-16T20:27:00Z">
              <w:rPr>
                <w:rFonts w:asciiTheme="minorHAnsi" w:hAnsiTheme="minorHAnsi" w:cstheme="minorHAnsi"/>
                <w:sz w:val="24"/>
                <w:szCs w:val="24"/>
              </w:rPr>
            </w:rPrChange>
          </w:rPr>
          <w:t xml:space="preserve"> and the values are the objects themselves. Each key-value pair maps a name to its corresponding object,”</w:t>
        </w:r>
      </w:ins>
      <w:customXmlInsRangeStart w:id="132" w:author="james hardy" w:date="2021-03-16T20:13:00Z"/>
      <w:sdt>
        <w:sdtPr>
          <w:rPr>
            <w:sz w:val="24"/>
            <w:szCs w:val="24"/>
          </w:rPr>
          <w:id w:val="-901600599"/>
          <w:citation/>
        </w:sdtPr>
        <w:sdtEndPr/>
        <w:sdtContent>
          <w:customXmlInsRangeEnd w:id="132"/>
          <w:ins w:id="133" w:author="james hardy" w:date="2021-03-16T20:13:00Z">
            <w:r w:rsidRPr="00C50C09">
              <w:rPr>
                <w:sz w:val="24"/>
                <w:szCs w:val="24"/>
                <w:rPrChange w:id="134" w:author="james hardy" w:date="2021-03-16T20:27:00Z">
                  <w:rPr>
                    <w:rFonts w:asciiTheme="minorHAnsi" w:hAnsiTheme="minorHAnsi" w:cstheme="minorHAnsi"/>
                    <w:sz w:val="24"/>
                    <w:szCs w:val="24"/>
                  </w:rPr>
                </w:rPrChange>
              </w:rPr>
              <w:fldChar w:fldCharType="begin"/>
            </w:r>
            <w:r w:rsidRPr="00C50C09">
              <w:rPr>
                <w:sz w:val="24"/>
                <w:szCs w:val="24"/>
                <w:rPrChange w:id="135" w:author="james hardy" w:date="2021-03-16T20:27:00Z">
                  <w:rPr>
                    <w:rFonts w:asciiTheme="minorHAnsi" w:hAnsiTheme="minorHAnsi" w:cstheme="minorHAnsi"/>
                    <w:sz w:val="24"/>
                    <w:szCs w:val="24"/>
                  </w:rPr>
                </w:rPrChange>
              </w:rPr>
              <w:instrText xml:space="preserve"> CITATION Rea21 \l 1033 </w:instrText>
            </w:r>
          </w:ins>
          <w:r w:rsidRPr="00C50C09">
            <w:rPr>
              <w:sz w:val="24"/>
              <w:szCs w:val="24"/>
              <w:rPrChange w:id="136" w:author="james hardy" w:date="2021-03-16T20:27:00Z">
                <w:rPr>
                  <w:rFonts w:asciiTheme="minorHAnsi" w:hAnsiTheme="minorHAnsi" w:cstheme="minorHAnsi"/>
                  <w:sz w:val="24"/>
                  <w:szCs w:val="24"/>
                </w:rPr>
              </w:rPrChange>
            </w:rPr>
            <w:fldChar w:fldCharType="separate"/>
          </w:r>
          <w:ins w:id="137" w:author="james hardy" w:date="2021-03-16T20:13:00Z">
            <w:r w:rsidRPr="00C50C09">
              <w:rPr>
                <w:noProof/>
                <w:sz w:val="24"/>
                <w:szCs w:val="24"/>
                <w:rPrChange w:id="138" w:author="james hardy" w:date="2021-03-16T20:27:00Z">
                  <w:rPr>
                    <w:rFonts w:asciiTheme="minorHAnsi" w:hAnsiTheme="minorHAnsi" w:cstheme="minorHAnsi"/>
                    <w:noProof/>
                    <w:sz w:val="24"/>
                    <w:szCs w:val="24"/>
                  </w:rPr>
                </w:rPrChange>
              </w:rPr>
              <w:t xml:space="preserve"> </w:t>
            </w:r>
            <w:r w:rsidRPr="00C50C09">
              <w:rPr>
                <w:noProof/>
                <w:sz w:val="24"/>
                <w:szCs w:val="24"/>
                <w:rPrChange w:id="139" w:author="james hardy" w:date="2021-03-16T20:27:00Z">
                  <w:rPr/>
                </w:rPrChange>
              </w:rPr>
              <w:t>(Real_Python, 2021)</w:t>
            </w:r>
            <w:r w:rsidRPr="00C50C09">
              <w:rPr>
                <w:sz w:val="24"/>
                <w:szCs w:val="24"/>
                <w:rPrChange w:id="140" w:author="james hardy" w:date="2021-03-16T20:27:00Z">
                  <w:rPr>
                    <w:rFonts w:asciiTheme="minorHAnsi" w:hAnsiTheme="minorHAnsi" w:cstheme="minorHAnsi"/>
                    <w:sz w:val="24"/>
                    <w:szCs w:val="24"/>
                  </w:rPr>
                </w:rPrChange>
              </w:rPr>
              <w:fldChar w:fldCharType="end"/>
            </w:r>
          </w:ins>
          <w:customXmlInsRangeStart w:id="141" w:author="james hardy" w:date="2021-03-16T20:13:00Z"/>
        </w:sdtContent>
      </w:sdt>
      <w:customXmlInsRangeEnd w:id="141"/>
    </w:p>
    <w:p w14:paraId="3DBE316A" w14:textId="447A8B5F" w:rsidR="001553E7" w:rsidRPr="00C50C09" w:rsidRDefault="001553E7" w:rsidP="00DE1875">
      <w:pPr>
        <w:pStyle w:val="ListParagraph"/>
        <w:ind w:left="720"/>
        <w:rPr>
          <w:ins w:id="142" w:author="james hardy" w:date="2021-03-16T20:14:00Z"/>
          <w:sz w:val="24"/>
          <w:szCs w:val="24"/>
          <w:rPrChange w:id="143" w:author="james hardy" w:date="2021-03-16T20:27:00Z">
            <w:rPr>
              <w:ins w:id="144" w:author="james hardy" w:date="2021-03-16T20:14:00Z"/>
              <w:rFonts w:asciiTheme="minorHAnsi" w:hAnsiTheme="minorHAnsi" w:cstheme="minorHAnsi"/>
              <w:sz w:val="24"/>
              <w:szCs w:val="24"/>
            </w:rPr>
          </w:rPrChange>
        </w:rPr>
      </w:pPr>
    </w:p>
    <w:p w14:paraId="2C418983" w14:textId="7ED47868" w:rsidR="001553E7" w:rsidRPr="00C50C09" w:rsidRDefault="001553E7" w:rsidP="00DE1875">
      <w:pPr>
        <w:pStyle w:val="ListParagraph"/>
        <w:ind w:left="720"/>
        <w:rPr>
          <w:ins w:id="145" w:author="james hardy" w:date="2021-03-16T20:14:00Z"/>
          <w:sz w:val="24"/>
          <w:szCs w:val="24"/>
          <w:rPrChange w:id="146" w:author="james hardy" w:date="2021-03-16T20:27:00Z">
            <w:rPr>
              <w:ins w:id="147" w:author="james hardy" w:date="2021-03-16T20:14:00Z"/>
              <w:rFonts w:asciiTheme="minorHAnsi" w:hAnsiTheme="minorHAnsi" w:cstheme="minorHAnsi"/>
              <w:sz w:val="24"/>
              <w:szCs w:val="24"/>
            </w:rPr>
          </w:rPrChange>
        </w:rPr>
      </w:pPr>
      <w:ins w:id="148" w:author="james hardy" w:date="2021-03-16T20:14:00Z">
        <w:r w:rsidRPr="00C50C09">
          <w:rPr>
            <w:sz w:val="24"/>
            <w:szCs w:val="24"/>
            <w:rPrChange w:id="149" w:author="james hardy" w:date="2021-03-16T20:27:00Z">
              <w:rPr>
                <w:rFonts w:asciiTheme="minorHAnsi" w:hAnsiTheme="minorHAnsi" w:cstheme="minorHAnsi"/>
                <w:sz w:val="24"/>
                <w:szCs w:val="24"/>
              </w:rPr>
            </w:rPrChange>
          </w:rPr>
          <w:t>Types: Built-in, global, enclosing, local</w:t>
        </w:r>
      </w:ins>
      <w:ins w:id="150" w:author="james hardy" w:date="2021-03-22T21:27:00Z">
        <w:r w:rsidR="000C2277">
          <w:rPr>
            <w:sz w:val="24"/>
            <w:szCs w:val="24"/>
          </w:rPr>
          <w:t>, namespace. LEG</w:t>
        </w:r>
        <w:r w:rsidR="002D3A69">
          <w:rPr>
            <w:sz w:val="24"/>
            <w:szCs w:val="24"/>
          </w:rPr>
          <w:t>N</w:t>
        </w:r>
      </w:ins>
    </w:p>
    <w:p w14:paraId="2146E7D1" w14:textId="77777777" w:rsidR="001553E7" w:rsidRPr="00C50C09" w:rsidRDefault="001553E7">
      <w:pPr>
        <w:pStyle w:val="ListParagraph"/>
        <w:ind w:left="720"/>
        <w:rPr>
          <w:sz w:val="24"/>
          <w:szCs w:val="24"/>
          <w:rPrChange w:id="151" w:author="james hardy" w:date="2021-03-16T20:27:00Z">
            <w:rPr>
              <w:rFonts w:asciiTheme="minorHAnsi" w:hAnsiTheme="minorHAnsi" w:cstheme="minorHAnsi"/>
              <w:sz w:val="24"/>
              <w:szCs w:val="24"/>
            </w:rPr>
          </w:rPrChange>
        </w:rPr>
        <w:pPrChange w:id="152" w:author="james hardy" w:date="2021-03-16T20:12:00Z">
          <w:pPr>
            <w:pStyle w:val="ListParagraph"/>
          </w:pPr>
        </w:pPrChange>
      </w:pPr>
    </w:p>
    <w:p w14:paraId="194F617D" w14:textId="681196B1" w:rsidR="00E21613" w:rsidRPr="00C50C09" w:rsidRDefault="00E21613" w:rsidP="00E21613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sz w:val="24"/>
          <w:szCs w:val="24"/>
          <w:rPrChange w:id="153" w:author="james hardy" w:date="2021-03-16T20:27:00Z">
            <w:rPr>
              <w:rFonts w:asciiTheme="minorHAnsi" w:hAnsiTheme="minorHAnsi" w:cstheme="minorHAnsi"/>
              <w:sz w:val="24"/>
              <w:szCs w:val="24"/>
            </w:rPr>
          </w:rPrChange>
        </w:rPr>
      </w:pPr>
      <w:r w:rsidRPr="00C50C09">
        <w:rPr>
          <w:sz w:val="24"/>
          <w:szCs w:val="24"/>
          <w:rPrChange w:id="154" w:author="james hardy" w:date="2021-03-16T20:27:00Z">
            <w:rPr>
              <w:rFonts w:asciiTheme="minorHAnsi" w:hAnsiTheme="minorHAnsi" w:cstheme="minorHAnsi"/>
              <w:sz w:val="24"/>
              <w:szCs w:val="24"/>
            </w:rPr>
          </w:rPrChange>
        </w:rPr>
        <w:t>Whitespace:</w:t>
      </w:r>
    </w:p>
    <w:p w14:paraId="2E3CFB34" w14:textId="4B5E5A2C" w:rsidR="00E21613" w:rsidRPr="00C50C09" w:rsidRDefault="00E21613" w:rsidP="00E21613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ins w:id="155" w:author="james hardy" w:date="2021-03-16T20:16:00Z"/>
          <w:sz w:val="24"/>
          <w:szCs w:val="24"/>
          <w:rPrChange w:id="156" w:author="james hardy" w:date="2021-03-16T20:27:00Z">
            <w:rPr>
              <w:ins w:id="157" w:author="james hardy" w:date="2021-03-16T20:16:00Z"/>
              <w:rFonts w:asciiTheme="minorHAnsi" w:hAnsiTheme="minorHAnsi" w:cstheme="minorHAnsi"/>
              <w:sz w:val="24"/>
              <w:szCs w:val="24"/>
            </w:rPr>
          </w:rPrChange>
        </w:rPr>
      </w:pPr>
      <w:r w:rsidRPr="00C50C09">
        <w:rPr>
          <w:sz w:val="24"/>
          <w:szCs w:val="24"/>
          <w:rPrChange w:id="158" w:author="james hardy" w:date="2021-03-16T20:27:00Z">
            <w:rPr>
              <w:rFonts w:asciiTheme="minorHAnsi" w:hAnsiTheme="minorHAnsi" w:cstheme="minorHAnsi"/>
              <w:sz w:val="24"/>
              <w:szCs w:val="24"/>
            </w:rPr>
          </w:rPrChange>
        </w:rPr>
        <w:t>What is whitespace in Python?</w:t>
      </w:r>
    </w:p>
    <w:p w14:paraId="7DB61608" w14:textId="51B702CA" w:rsidR="001553E7" w:rsidRPr="00CF6FE3" w:rsidRDefault="001553E7" w:rsidP="001553E7">
      <w:pPr>
        <w:pStyle w:val="ListParagraph"/>
        <w:spacing w:before="100" w:beforeAutospacing="1" w:after="100" w:afterAutospacing="1"/>
        <w:ind w:left="1800"/>
        <w:rPr>
          <w:ins w:id="159" w:author="james hardy" w:date="2021-03-16T20:18:00Z"/>
          <w:i/>
          <w:iCs/>
          <w:sz w:val="24"/>
          <w:szCs w:val="24"/>
          <w:rPrChange w:id="160" w:author="james hardy" w:date="2021-03-16T20:47:00Z">
            <w:rPr>
              <w:ins w:id="161" w:author="james hardy" w:date="2021-03-16T20:18:00Z"/>
              <w:rFonts w:asciiTheme="minorHAnsi" w:hAnsiTheme="minorHAnsi" w:cstheme="minorHAnsi"/>
              <w:sz w:val="24"/>
              <w:szCs w:val="24"/>
            </w:rPr>
          </w:rPrChange>
        </w:rPr>
      </w:pPr>
      <w:ins w:id="162" w:author="james hardy" w:date="2021-03-16T20:16:00Z">
        <w:r w:rsidRPr="00CF6FE3">
          <w:rPr>
            <w:i/>
            <w:iCs/>
            <w:sz w:val="24"/>
            <w:szCs w:val="24"/>
            <w:rPrChange w:id="163" w:author="james hardy" w:date="2021-03-16T20:47:00Z">
              <w:rPr>
                <w:rFonts w:asciiTheme="minorHAnsi" w:hAnsiTheme="minorHAnsi" w:cstheme="minorHAnsi"/>
                <w:sz w:val="24"/>
                <w:szCs w:val="24"/>
              </w:rPr>
            </w:rPrChange>
          </w:rPr>
          <w:t xml:space="preserve">Whitespace is used to delineate how code is nested within itself and other code. It says what </w:t>
        </w:r>
      </w:ins>
      <w:ins w:id="164" w:author="james hardy" w:date="2021-03-16T20:17:00Z">
        <w:r w:rsidRPr="00CF6FE3">
          <w:rPr>
            <w:i/>
            <w:iCs/>
            <w:sz w:val="24"/>
            <w:szCs w:val="24"/>
            <w:rPrChange w:id="165" w:author="james hardy" w:date="2021-03-16T20:47:00Z">
              <w:rPr>
                <w:rFonts w:asciiTheme="minorHAnsi" w:hAnsiTheme="minorHAnsi" w:cstheme="minorHAnsi"/>
                <w:sz w:val="24"/>
                <w:szCs w:val="24"/>
              </w:rPr>
            </w:rPrChange>
          </w:rPr>
          <w:t>node</w:t>
        </w:r>
      </w:ins>
      <w:ins w:id="166" w:author="james hardy" w:date="2021-03-16T20:16:00Z">
        <w:r w:rsidRPr="00CF6FE3">
          <w:rPr>
            <w:i/>
            <w:iCs/>
            <w:sz w:val="24"/>
            <w:szCs w:val="24"/>
            <w:rPrChange w:id="167" w:author="james hardy" w:date="2021-03-16T20:47:00Z">
              <w:rPr>
                <w:rFonts w:asciiTheme="minorHAnsi" w:hAnsiTheme="minorHAnsi" w:cstheme="minorHAnsi"/>
                <w:sz w:val="24"/>
                <w:szCs w:val="24"/>
              </w:rPr>
            </w:rPrChange>
          </w:rPr>
          <w:t xml:space="preserve"> is a child to which parent / grandparent </w:t>
        </w:r>
      </w:ins>
      <w:ins w:id="168" w:author="james hardy" w:date="2021-03-16T20:17:00Z">
        <w:r w:rsidRPr="00CF6FE3">
          <w:rPr>
            <w:i/>
            <w:iCs/>
            <w:sz w:val="24"/>
            <w:szCs w:val="24"/>
            <w:rPrChange w:id="169" w:author="james hardy" w:date="2021-03-16T20:47:00Z">
              <w:rPr>
                <w:rFonts w:asciiTheme="minorHAnsi" w:hAnsiTheme="minorHAnsi" w:cstheme="minorHAnsi"/>
                <w:sz w:val="24"/>
                <w:szCs w:val="24"/>
              </w:rPr>
            </w:rPrChange>
          </w:rPr>
          <w:t xml:space="preserve">node </w:t>
        </w:r>
      </w:ins>
      <w:ins w:id="170" w:author="james hardy" w:date="2021-03-16T20:16:00Z">
        <w:r w:rsidRPr="00CF6FE3">
          <w:rPr>
            <w:i/>
            <w:iCs/>
            <w:sz w:val="24"/>
            <w:szCs w:val="24"/>
            <w:rPrChange w:id="171" w:author="james hardy" w:date="2021-03-16T20:47:00Z">
              <w:rPr>
                <w:rFonts w:asciiTheme="minorHAnsi" w:hAnsiTheme="minorHAnsi" w:cstheme="minorHAnsi"/>
                <w:sz w:val="24"/>
                <w:szCs w:val="24"/>
              </w:rPr>
            </w:rPrChange>
          </w:rPr>
          <w:t xml:space="preserve">etc. </w:t>
        </w:r>
      </w:ins>
    </w:p>
    <w:p w14:paraId="74F2DFBD" w14:textId="40CA5C04" w:rsidR="001553E7" w:rsidRPr="00CF6FE3" w:rsidRDefault="001553E7">
      <w:pPr>
        <w:pStyle w:val="ListParagraph"/>
        <w:spacing w:before="100" w:beforeAutospacing="1" w:after="100" w:afterAutospacing="1"/>
        <w:ind w:left="1800"/>
        <w:rPr>
          <w:ins w:id="172" w:author="james hardy" w:date="2021-03-16T20:15:00Z"/>
          <w:i/>
          <w:iCs/>
          <w:sz w:val="24"/>
          <w:szCs w:val="24"/>
          <w:rPrChange w:id="173" w:author="james hardy" w:date="2021-03-16T20:47:00Z">
            <w:rPr>
              <w:ins w:id="174" w:author="james hardy" w:date="2021-03-16T20:15:00Z"/>
              <w:rFonts w:asciiTheme="minorHAnsi" w:hAnsiTheme="minorHAnsi" w:cstheme="minorHAnsi"/>
              <w:sz w:val="24"/>
              <w:szCs w:val="24"/>
            </w:rPr>
          </w:rPrChange>
        </w:rPr>
        <w:pPrChange w:id="175" w:author="james hardy" w:date="2021-03-16T20:16:00Z">
          <w:pPr>
            <w:pStyle w:val="ListParagraph"/>
            <w:numPr>
              <w:ilvl w:val="1"/>
              <w:numId w:val="2"/>
            </w:numPr>
            <w:spacing w:before="100" w:beforeAutospacing="1" w:after="100" w:afterAutospacing="1"/>
            <w:ind w:left="1800" w:hanging="360"/>
          </w:pPr>
        </w:pPrChange>
      </w:pPr>
      <w:ins w:id="176" w:author="james hardy" w:date="2021-03-16T20:19:00Z">
        <w:r w:rsidRPr="00CF6FE3">
          <w:rPr>
            <w:i/>
            <w:iCs/>
            <w:color w:val="000000"/>
            <w:sz w:val="21"/>
            <w:szCs w:val="21"/>
            <w:rPrChange w:id="177" w:author="james hardy" w:date="2021-03-16T20:47:00Z">
              <w:rPr>
                <w:rFonts w:ascii="Tahoma" w:hAnsi="Tahoma" w:cs="Tahoma"/>
                <w:color w:val="000000"/>
                <w:sz w:val="21"/>
                <w:szCs w:val="21"/>
              </w:rPr>
            </w:rPrChange>
          </w:rPr>
          <w:t>“</w:t>
        </w:r>
      </w:ins>
      <w:ins w:id="178" w:author="james hardy" w:date="2021-03-16T20:18:00Z">
        <w:r w:rsidRPr="00CF6FE3">
          <w:rPr>
            <w:i/>
            <w:iCs/>
            <w:color w:val="000000"/>
            <w:sz w:val="21"/>
            <w:szCs w:val="21"/>
            <w:rPrChange w:id="179" w:author="james hardy" w:date="2021-03-16T20:47:00Z">
              <w:rPr>
                <w:rFonts w:ascii="Tahoma" w:hAnsi="Tahoma" w:cs="Tahoma"/>
                <w:color w:val="000000"/>
                <w:sz w:val="21"/>
                <w:szCs w:val="21"/>
              </w:rPr>
            </w:rPrChange>
          </w:rPr>
          <w:t>Indenting a line is like adding an opening curly brace, and de-denting is like a closing curly brace.”</w:t>
        </w:r>
      </w:ins>
      <w:customXmlInsRangeStart w:id="180" w:author="james hardy" w:date="2021-03-16T20:19:00Z"/>
      <w:sdt>
        <w:sdtPr>
          <w:rPr>
            <w:i/>
            <w:iCs/>
            <w:color w:val="000000"/>
            <w:sz w:val="21"/>
            <w:szCs w:val="21"/>
          </w:rPr>
          <w:id w:val="-230618889"/>
          <w:citation/>
        </w:sdtPr>
        <w:sdtEndPr/>
        <w:sdtContent>
          <w:customXmlInsRangeEnd w:id="180"/>
          <w:ins w:id="181" w:author="james hardy" w:date="2021-03-16T20:19:00Z">
            <w:r w:rsidRPr="00CF6FE3">
              <w:rPr>
                <w:i/>
                <w:iCs/>
                <w:color w:val="000000"/>
                <w:sz w:val="21"/>
                <w:szCs w:val="21"/>
                <w:rPrChange w:id="182" w:author="james hardy" w:date="2021-03-16T20:47:00Z">
                  <w:rPr>
                    <w:rFonts w:ascii="Tahoma" w:hAnsi="Tahoma" w:cs="Tahoma"/>
                    <w:color w:val="000000"/>
                    <w:sz w:val="21"/>
                    <w:szCs w:val="21"/>
                  </w:rPr>
                </w:rPrChange>
              </w:rPr>
              <w:fldChar w:fldCharType="begin"/>
            </w:r>
            <w:r w:rsidRPr="00CF6FE3">
              <w:rPr>
                <w:i/>
                <w:iCs/>
                <w:color w:val="000000"/>
                <w:sz w:val="21"/>
                <w:szCs w:val="21"/>
                <w:rPrChange w:id="183" w:author="james hardy" w:date="2021-03-16T20:47:00Z">
                  <w:rPr>
                    <w:rFonts w:ascii="Tahoma" w:hAnsi="Tahoma" w:cs="Tahoma"/>
                    <w:color w:val="000000"/>
                    <w:sz w:val="21"/>
                    <w:szCs w:val="21"/>
                  </w:rPr>
                </w:rPrChange>
              </w:rPr>
              <w:instrText xml:space="preserve"> CITATION uns19 \l 1033 </w:instrText>
            </w:r>
          </w:ins>
          <w:r w:rsidRPr="00CF6FE3">
            <w:rPr>
              <w:i/>
              <w:iCs/>
              <w:color w:val="000000"/>
              <w:sz w:val="21"/>
              <w:szCs w:val="21"/>
              <w:rPrChange w:id="184" w:author="james hardy" w:date="2021-03-16T20:47:00Z">
                <w:rPr>
                  <w:rFonts w:ascii="Tahoma" w:hAnsi="Tahoma" w:cs="Tahoma"/>
                  <w:color w:val="000000"/>
                  <w:sz w:val="21"/>
                  <w:szCs w:val="21"/>
                </w:rPr>
              </w:rPrChange>
            </w:rPr>
            <w:fldChar w:fldCharType="separate"/>
          </w:r>
          <w:ins w:id="185" w:author="james hardy" w:date="2021-03-16T20:19:00Z">
            <w:r w:rsidRPr="00CF6FE3">
              <w:rPr>
                <w:i/>
                <w:iCs/>
                <w:noProof/>
                <w:color w:val="000000"/>
                <w:sz w:val="21"/>
                <w:szCs w:val="21"/>
                <w:rPrChange w:id="186" w:author="james hardy" w:date="2021-03-16T20:47:00Z">
                  <w:rPr>
                    <w:rFonts w:ascii="Tahoma" w:hAnsi="Tahoma" w:cs="Tahoma"/>
                    <w:noProof/>
                    <w:color w:val="000000"/>
                    <w:sz w:val="21"/>
                    <w:szCs w:val="21"/>
                  </w:rPr>
                </w:rPrChange>
              </w:rPr>
              <w:t xml:space="preserve"> </w:t>
            </w:r>
            <w:r w:rsidRPr="00CF6FE3">
              <w:rPr>
                <w:i/>
                <w:iCs/>
                <w:noProof/>
                <w:color w:val="000000"/>
                <w:sz w:val="21"/>
                <w:szCs w:val="21"/>
                <w:rPrChange w:id="187" w:author="james hardy" w:date="2021-03-16T20:47:00Z">
                  <w:rPr/>
                </w:rPrChange>
              </w:rPr>
              <w:t>(unspecifiedwordpress, 2019)</w:t>
            </w:r>
            <w:r w:rsidRPr="00CF6FE3">
              <w:rPr>
                <w:i/>
                <w:iCs/>
                <w:color w:val="000000"/>
                <w:sz w:val="21"/>
                <w:szCs w:val="21"/>
                <w:rPrChange w:id="188" w:author="james hardy" w:date="2021-03-16T20:47:00Z">
                  <w:rPr>
                    <w:rFonts w:ascii="Tahoma" w:hAnsi="Tahoma" w:cs="Tahoma"/>
                    <w:color w:val="000000"/>
                    <w:sz w:val="21"/>
                    <w:szCs w:val="21"/>
                  </w:rPr>
                </w:rPrChange>
              </w:rPr>
              <w:fldChar w:fldCharType="end"/>
            </w:r>
          </w:ins>
          <w:customXmlInsRangeStart w:id="189" w:author="james hardy" w:date="2021-03-16T20:19:00Z"/>
        </w:sdtContent>
      </w:sdt>
      <w:customXmlInsRangeEnd w:id="189"/>
    </w:p>
    <w:p w14:paraId="6E48442F" w14:textId="7AE8ADBE" w:rsidR="001553E7" w:rsidRPr="00CF6FE3" w:rsidRDefault="001553E7">
      <w:pPr>
        <w:pStyle w:val="ListParagraph"/>
        <w:spacing w:before="100" w:beforeAutospacing="1" w:after="100" w:afterAutospacing="1"/>
        <w:ind w:left="1800"/>
        <w:rPr>
          <w:i/>
          <w:iCs/>
          <w:sz w:val="24"/>
          <w:szCs w:val="24"/>
          <w:rPrChange w:id="190" w:author="james hardy" w:date="2021-03-16T20:47:00Z">
            <w:rPr>
              <w:rFonts w:asciiTheme="minorHAnsi" w:hAnsiTheme="minorHAnsi" w:cstheme="minorHAnsi"/>
              <w:sz w:val="24"/>
              <w:szCs w:val="24"/>
            </w:rPr>
          </w:rPrChange>
        </w:rPr>
        <w:pPrChange w:id="191" w:author="james hardy" w:date="2021-03-16T20:15:00Z">
          <w:pPr>
            <w:pStyle w:val="ListParagraph"/>
            <w:numPr>
              <w:ilvl w:val="1"/>
              <w:numId w:val="2"/>
            </w:numPr>
            <w:spacing w:before="100" w:beforeAutospacing="1" w:after="100" w:afterAutospacing="1"/>
            <w:ind w:left="1800" w:hanging="360"/>
          </w:pPr>
        </w:pPrChange>
      </w:pPr>
      <w:ins w:id="192" w:author="james hardy" w:date="2021-03-16T20:15:00Z">
        <w:r w:rsidRPr="00CF6FE3">
          <w:rPr>
            <w:i/>
            <w:iCs/>
            <w:sz w:val="24"/>
            <w:szCs w:val="24"/>
            <w:rPrChange w:id="193" w:author="james hardy" w:date="2021-03-16T20:47:00Z">
              <w:rPr>
                <w:rFonts w:asciiTheme="minorHAnsi" w:hAnsiTheme="minorHAnsi" w:cstheme="minorHAnsi"/>
                <w:sz w:val="24"/>
                <w:szCs w:val="24"/>
              </w:rPr>
            </w:rPrChange>
          </w:rPr>
          <w:t>“</w:t>
        </w:r>
        <w:r w:rsidRPr="00CF6FE3">
          <w:rPr>
            <w:i/>
            <w:iCs/>
            <w:color w:val="242729"/>
            <w:sz w:val="23"/>
            <w:szCs w:val="23"/>
            <w:shd w:val="clear" w:color="auto" w:fill="FFFFFF"/>
            <w:rPrChange w:id="194" w:author="james hardy" w:date="2021-03-16T20:47:00Z"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</w:rPrChange>
          </w:rPr>
          <w:t xml:space="preserve">Whitespace is used to denote blocks. In other languages curly brackets </w:t>
        </w:r>
        <w:proofErr w:type="gramStart"/>
        <w:r w:rsidRPr="00CF6FE3">
          <w:rPr>
            <w:i/>
            <w:iCs/>
            <w:color w:val="242729"/>
            <w:sz w:val="23"/>
            <w:szCs w:val="23"/>
            <w:shd w:val="clear" w:color="auto" w:fill="FFFFFF"/>
            <w:rPrChange w:id="195" w:author="james hardy" w:date="2021-03-16T20:47:00Z"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</w:rPrChange>
          </w:rPr>
          <w:t>(</w:t>
        </w:r>
        <w:r w:rsidRPr="00CF6FE3">
          <w:rPr>
            <w:rStyle w:val="HTMLCode"/>
            <w:rFonts w:ascii="Times New Roman" w:hAnsi="Times New Roman" w:cs="Times New Roman"/>
            <w:i/>
            <w:iCs/>
            <w:color w:val="242729"/>
            <w:bdr w:val="none" w:sz="0" w:space="0" w:color="auto" w:frame="1"/>
            <w:rPrChange w:id="196" w:author="james hardy" w:date="2021-03-16T20:47:00Z">
              <w:rPr>
                <w:rStyle w:val="HTMLCode"/>
                <w:rFonts w:ascii="Consolas" w:hAnsi="Consolas"/>
                <w:color w:val="242729"/>
                <w:bdr w:val="none" w:sz="0" w:space="0" w:color="auto" w:frame="1"/>
              </w:rPr>
            </w:rPrChange>
          </w:rPr>
          <w:t>{</w:t>
        </w:r>
        <w:r w:rsidRPr="00CF6FE3">
          <w:rPr>
            <w:i/>
            <w:iCs/>
            <w:color w:val="242729"/>
            <w:sz w:val="23"/>
            <w:szCs w:val="23"/>
            <w:shd w:val="clear" w:color="auto" w:fill="FFFFFF"/>
            <w:rPrChange w:id="197" w:author="james hardy" w:date="2021-03-16T20:47:00Z"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</w:rPrChange>
          </w:rPr>
          <w:t> and</w:t>
        </w:r>
        <w:proofErr w:type="gramEnd"/>
        <w:r w:rsidRPr="00CF6FE3">
          <w:rPr>
            <w:i/>
            <w:iCs/>
            <w:color w:val="242729"/>
            <w:sz w:val="23"/>
            <w:szCs w:val="23"/>
            <w:shd w:val="clear" w:color="auto" w:fill="FFFFFF"/>
            <w:rPrChange w:id="198" w:author="james hardy" w:date="2021-03-16T20:47:00Z"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</w:rPrChange>
          </w:rPr>
          <w:t> </w:t>
        </w:r>
        <w:r w:rsidRPr="00CF6FE3">
          <w:rPr>
            <w:rStyle w:val="HTMLCode"/>
            <w:rFonts w:ascii="Times New Roman" w:hAnsi="Times New Roman" w:cs="Times New Roman"/>
            <w:i/>
            <w:iCs/>
            <w:color w:val="242729"/>
            <w:bdr w:val="none" w:sz="0" w:space="0" w:color="auto" w:frame="1"/>
            <w:rPrChange w:id="199" w:author="james hardy" w:date="2021-03-16T20:47:00Z">
              <w:rPr>
                <w:rStyle w:val="HTMLCode"/>
                <w:rFonts w:ascii="Consolas" w:hAnsi="Consolas"/>
                <w:color w:val="242729"/>
                <w:bdr w:val="none" w:sz="0" w:space="0" w:color="auto" w:frame="1"/>
              </w:rPr>
            </w:rPrChange>
          </w:rPr>
          <w:t>}</w:t>
        </w:r>
        <w:r w:rsidRPr="00CF6FE3">
          <w:rPr>
            <w:i/>
            <w:iCs/>
            <w:color w:val="242729"/>
            <w:sz w:val="23"/>
            <w:szCs w:val="23"/>
            <w:shd w:val="clear" w:color="auto" w:fill="FFFFFF"/>
            <w:rPrChange w:id="200" w:author="james hardy" w:date="2021-03-16T20:47:00Z"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</w:rPrChange>
          </w:rPr>
          <w:t>) are common. When you indent, it becomes a child of the previous line. In addition to the indentation, the parent also has a colon following it</w:t>
        </w:r>
        <w:proofErr w:type="gramStart"/>
        <w:r w:rsidRPr="00CF6FE3">
          <w:rPr>
            <w:i/>
            <w:iCs/>
            <w:color w:val="242729"/>
            <w:sz w:val="23"/>
            <w:szCs w:val="23"/>
            <w:shd w:val="clear" w:color="auto" w:fill="FFFFFF"/>
            <w:rPrChange w:id="201" w:author="james hardy" w:date="2021-03-16T20:47:00Z"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</w:rPrChange>
          </w:rPr>
          <w:t>.</w:t>
        </w:r>
      </w:ins>
      <w:ins w:id="202" w:author="james hardy" w:date="2021-03-16T20:16:00Z">
        <w:r w:rsidRPr="00CF6FE3">
          <w:rPr>
            <w:i/>
            <w:iCs/>
            <w:color w:val="242729"/>
            <w:sz w:val="23"/>
            <w:szCs w:val="23"/>
            <w:shd w:val="clear" w:color="auto" w:fill="FFFFFF"/>
            <w:rPrChange w:id="203" w:author="james hardy" w:date="2021-03-16T20:47:00Z"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</w:rPrChange>
          </w:rPr>
          <w:t>”(</w:t>
        </w:r>
        <w:proofErr w:type="gramEnd"/>
        <w:r w:rsidRPr="00CF6FE3">
          <w:rPr>
            <w:i/>
            <w:iCs/>
            <w:color w:val="242729"/>
            <w:sz w:val="23"/>
            <w:szCs w:val="23"/>
            <w:shd w:val="clear" w:color="auto" w:fill="FFFFFF"/>
            <w:rPrChange w:id="204" w:author="james hardy" w:date="2021-03-16T20:47:00Z"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</w:rPrChange>
          </w:rPr>
          <w:t>Stack Overflow, 2016)</w:t>
        </w:r>
      </w:ins>
    </w:p>
    <w:p w14:paraId="747DD84C" w14:textId="656CAC3E" w:rsidR="00E21613" w:rsidRPr="00C50C09" w:rsidRDefault="00E21613" w:rsidP="00E21613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ins w:id="205" w:author="james hardy" w:date="2021-03-16T20:15:00Z"/>
          <w:sz w:val="24"/>
          <w:szCs w:val="24"/>
          <w:rPrChange w:id="206" w:author="james hardy" w:date="2021-03-16T20:27:00Z">
            <w:rPr>
              <w:ins w:id="207" w:author="james hardy" w:date="2021-03-16T20:15:00Z"/>
              <w:rFonts w:asciiTheme="minorHAnsi" w:hAnsiTheme="minorHAnsi" w:cstheme="minorHAnsi"/>
              <w:sz w:val="24"/>
              <w:szCs w:val="24"/>
            </w:rPr>
          </w:rPrChange>
        </w:rPr>
      </w:pPr>
      <w:r w:rsidRPr="00C50C09">
        <w:rPr>
          <w:sz w:val="24"/>
          <w:szCs w:val="24"/>
          <w:rPrChange w:id="208" w:author="james hardy" w:date="2021-03-16T20:27:00Z">
            <w:rPr>
              <w:rFonts w:asciiTheme="minorHAnsi" w:hAnsiTheme="minorHAnsi" w:cstheme="minorHAnsi"/>
              <w:sz w:val="24"/>
              <w:szCs w:val="24"/>
            </w:rPr>
          </w:rPrChange>
        </w:rPr>
        <w:t>When does whitespace matter?</w:t>
      </w:r>
    </w:p>
    <w:p w14:paraId="1518B964" w14:textId="623A3AD5" w:rsidR="001553E7" w:rsidRPr="00CF6FE3" w:rsidRDefault="001553E7">
      <w:pPr>
        <w:pStyle w:val="ListParagraph"/>
        <w:ind w:left="1800"/>
        <w:rPr>
          <w:i/>
          <w:iCs/>
          <w:sz w:val="24"/>
          <w:szCs w:val="24"/>
          <w:rPrChange w:id="209" w:author="james hardy" w:date="2021-03-16T20:47:00Z">
            <w:rPr>
              <w:rFonts w:asciiTheme="minorHAnsi" w:hAnsiTheme="minorHAnsi" w:cstheme="minorHAnsi"/>
              <w:sz w:val="24"/>
              <w:szCs w:val="24"/>
            </w:rPr>
          </w:rPrChange>
        </w:rPr>
        <w:pPrChange w:id="210" w:author="james hardy" w:date="2021-03-16T20:47:00Z">
          <w:pPr>
            <w:pStyle w:val="ListParagraph"/>
            <w:numPr>
              <w:ilvl w:val="1"/>
              <w:numId w:val="2"/>
            </w:numPr>
            <w:spacing w:before="100" w:beforeAutospacing="1" w:after="100" w:afterAutospacing="1"/>
            <w:ind w:left="1800" w:hanging="360"/>
          </w:pPr>
        </w:pPrChange>
      </w:pPr>
      <w:ins w:id="211" w:author="james hardy" w:date="2021-03-16T20:17:00Z">
        <w:r w:rsidRPr="00CF6FE3">
          <w:rPr>
            <w:i/>
            <w:iCs/>
            <w:sz w:val="24"/>
            <w:szCs w:val="24"/>
            <w:rPrChange w:id="212" w:author="james hardy" w:date="2021-03-16T20:47:00Z">
              <w:rPr>
                <w:rFonts w:asciiTheme="minorHAnsi" w:hAnsiTheme="minorHAnsi" w:cstheme="minorHAnsi"/>
                <w:sz w:val="24"/>
                <w:szCs w:val="24"/>
              </w:rPr>
            </w:rPrChange>
          </w:rPr>
          <w:t xml:space="preserve">Indentation and whitespace are extremely important in python, and not paying proper attention to indentation will result in improper nesting of code; and this will CHANGE THE OUTPUT. </w:t>
        </w:r>
      </w:ins>
      <w:ins w:id="213" w:author="james hardy" w:date="2021-03-16T20:18:00Z">
        <w:r w:rsidRPr="00CF6FE3">
          <w:rPr>
            <w:i/>
            <w:iCs/>
            <w:sz w:val="24"/>
            <w:szCs w:val="24"/>
            <w:rPrChange w:id="214" w:author="james hardy" w:date="2021-03-16T20:47:00Z">
              <w:rPr>
                <w:rFonts w:asciiTheme="minorHAnsi" w:hAnsiTheme="minorHAnsi" w:cstheme="minorHAnsi"/>
                <w:sz w:val="24"/>
                <w:szCs w:val="24"/>
              </w:rPr>
            </w:rPrChange>
          </w:rPr>
          <w:t xml:space="preserve">It is therefore crucial to understand where a piece of code ‘belongs’. </w:t>
        </w:r>
      </w:ins>
    </w:p>
    <w:p w14:paraId="1ADFD6B8" w14:textId="622F9240" w:rsidR="00E21613" w:rsidRPr="00C50C09" w:rsidRDefault="00E21613" w:rsidP="00E21613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ins w:id="215" w:author="james hardy" w:date="2021-03-16T20:21:00Z"/>
          <w:sz w:val="24"/>
          <w:szCs w:val="24"/>
          <w:rPrChange w:id="216" w:author="james hardy" w:date="2021-03-16T20:27:00Z">
            <w:rPr>
              <w:ins w:id="217" w:author="james hardy" w:date="2021-03-16T20:21:00Z"/>
              <w:rFonts w:asciiTheme="minorHAnsi" w:hAnsiTheme="minorHAnsi" w:cstheme="minorHAnsi"/>
              <w:sz w:val="24"/>
              <w:szCs w:val="24"/>
            </w:rPr>
          </w:rPrChange>
        </w:rPr>
      </w:pPr>
      <w:r w:rsidRPr="00C50C09">
        <w:rPr>
          <w:sz w:val="24"/>
          <w:szCs w:val="24"/>
          <w:rPrChange w:id="218" w:author="james hardy" w:date="2021-03-16T20:27:00Z">
            <w:rPr>
              <w:rFonts w:asciiTheme="minorHAnsi" w:hAnsiTheme="minorHAnsi" w:cstheme="minorHAnsi"/>
              <w:sz w:val="24"/>
              <w:szCs w:val="24"/>
            </w:rPr>
          </w:rPrChange>
        </w:rPr>
        <w:t>When does whitespace not matter?</w:t>
      </w:r>
    </w:p>
    <w:p w14:paraId="560A8428" w14:textId="257CAC86" w:rsidR="001553E7" w:rsidDel="00161211" w:rsidRDefault="001553E7">
      <w:pPr>
        <w:rPr>
          <w:del w:id="219" w:author="james hardy" w:date="2021-03-22T21:28:00Z"/>
          <w:sz w:val="24"/>
          <w:szCs w:val="24"/>
        </w:rPr>
      </w:pPr>
      <w:ins w:id="220" w:author="james hardy" w:date="2021-03-16T20:21:00Z">
        <w:r w:rsidRPr="00CF6FE3">
          <w:rPr>
            <w:i/>
            <w:iCs/>
            <w:sz w:val="24"/>
            <w:szCs w:val="24"/>
            <w:rPrChange w:id="221" w:author="james hardy" w:date="2021-03-16T20:47:00Z">
              <w:rPr>
                <w:rFonts w:asciiTheme="minorHAnsi" w:hAnsiTheme="minorHAnsi" w:cstheme="minorHAnsi"/>
                <w:sz w:val="24"/>
                <w:szCs w:val="24"/>
              </w:rPr>
            </w:rPrChange>
          </w:rPr>
          <w:t>Within lines</w:t>
        </w:r>
      </w:ins>
      <w:ins w:id="222" w:author="james hardy" w:date="2021-03-22T21:28:00Z">
        <w:r w:rsidR="00E56BA7">
          <w:rPr>
            <w:i/>
            <w:iCs/>
            <w:sz w:val="24"/>
            <w:szCs w:val="24"/>
          </w:rPr>
          <w:t>, there is no difference to the amount of whitespace. However, sometimes adding whitespac</w:t>
        </w:r>
      </w:ins>
      <w:ins w:id="223" w:author="james hardy" w:date="2021-03-22T21:29:00Z">
        <w:r w:rsidR="00E56BA7">
          <w:rPr>
            <w:i/>
            <w:iCs/>
            <w:sz w:val="24"/>
            <w:szCs w:val="24"/>
          </w:rPr>
          <w:t>e on a single line can impr</w:t>
        </w:r>
        <w:r w:rsidR="00161211">
          <w:rPr>
            <w:i/>
            <w:iCs/>
            <w:sz w:val="24"/>
            <w:szCs w:val="24"/>
          </w:rPr>
          <w:t>ove readability.</w:t>
        </w:r>
      </w:ins>
    </w:p>
    <w:p w14:paraId="3AF3650D" w14:textId="77777777" w:rsidR="00161211" w:rsidRPr="00CF6FE3" w:rsidRDefault="00161211">
      <w:pPr>
        <w:pStyle w:val="ListParagraph"/>
        <w:spacing w:before="100" w:beforeAutospacing="1" w:after="100" w:afterAutospacing="1"/>
        <w:ind w:left="1800"/>
        <w:rPr>
          <w:ins w:id="224" w:author="james hardy" w:date="2021-03-22T21:29:00Z"/>
          <w:i/>
          <w:iCs/>
          <w:sz w:val="24"/>
          <w:szCs w:val="24"/>
          <w:rPrChange w:id="225" w:author="james hardy" w:date="2021-03-16T20:47:00Z">
            <w:rPr>
              <w:ins w:id="226" w:author="james hardy" w:date="2021-03-22T21:29:00Z"/>
              <w:rFonts w:asciiTheme="minorHAnsi" w:hAnsiTheme="minorHAnsi" w:cstheme="minorHAnsi"/>
              <w:sz w:val="24"/>
              <w:szCs w:val="24"/>
            </w:rPr>
          </w:rPrChange>
        </w:rPr>
        <w:pPrChange w:id="227" w:author="james hardy" w:date="2021-03-16T20:21:00Z">
          <w:pPr>
            <w:pStyle w:val="ListParagraph"/>
            <w:numPr>
              <w:ilvl w:val="1"/>
              <w:numId w:val="2"/>
            </w:numPr>
            <w:spacing w:before="100" w:beforeAutospacing="1" w:after="100" w:afterAutospacing="1"/>
            <w:ind w:left="1800" w:hanging="360"/>
          </w:pPr>
        </w:pPrChange>
      </w:pPr>
    </w:p>
    <w:p w14:paraId="209B0A80" w14:textId="77777777" w:rsidR="00CF6FE3" w:rsidRPr="00C50C09" w:rsidRDefault="00CF6FE3">
      <w:pPr>
        <w:rPr>
          <w:sz w:val="24"/>
          <w:szCs w:val="24"/>
          <w:rPrChange w:id="228" w:author="james hardy" w:date="2021-03-16T20:27:00Z">
            <w:rPr>
              <w:rFonts w:asciiTheme="minorHAnsi" w:hAnsiTheme="minorHAnsi" w:cstheme="minorHAnsi"/>
              <w:sz w:val="24"/>
              <w:szCs w:val="24"/>
            </w:rPr>
          </w:rPrChange>
        </w:rPr>
        <w:pPrChange w:id="229" w:author="james hardy" w:date="2021-03-16T20:20:00Z">
          <w:pPr>
            <w:pStyle w:val="ListParagraph"/>
          </w:pPr>
        </w:pPrChange>
      </w:pPr>
    </w:p>
    <w:p w14:paraId="05CEFBD1" w14:textId="64BCF755" w:rsidR="00E21613" w:rsidRPr="00C50C09" w:rsidRDefault="00E21613" w:rsidP="00E21613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sz w:val="24"/>
          <w:szCs w:val="24"/>
          <w:rPrChange w:id="230" w:author="james hardy" w:date="2021-03-16T20:27:00Z">
            <w:rPr>
              <w:rFonts w:asciiTheme="minorHAnsi" w:hAnsiTheme="minorHAnsi" w:cstheme="minorHAnsi"/>
              <w:sz w:val="24"/>
              <w:szCs w:val="24"/>
            </w:rPr>
          </w:rPrChange>
        </w:rPr>
      </w:pPr>
      <w:r w:rsidRPr="00C50C09">
        <w:rPr>
          <w:sz w:val="24"/>
          <w:szCs w:val="24"/>
          <w:rPrChange w:id="231" w:author="james hardy" w:date="2021-03-16T20:27:00Z">
            <w:rPr>
              <w:rFonts w:asciiTheme="minorHAnsi" w:hAnsiTheme="minorHAnsi" w:cstheme="minorHAnsi"/>
              <w:sz w:val="24"/>
              <w:szCs w:val="24"/>
            </w:rPr>
          </w:rPrChange>
        </w:rPr>
        <w:t xml:space="preserve">Explain the difference between a statement and an expression. Give an example of </w:t>
      </w:r>
      <w:r w:rsidR="005238D7" w:rsidRPr="00C50C09">
        <w:rPr>
          <w:sz w:val="24"/>
          <w:szCs w:val="24"/>
          <w:rPrChange w:id="232" w:author="james hardy" w:date="2021-03-16T20:27:00Z">
            <w:rPr>
              <w:rFonts w:asciiTheme="minorHAnsi" w:hAnsiTheme="minorHAnsi" w:cstheme="minorHAnsi"/>
              <w:sz w:val="24"/>
              <w:szCs w:val="24"/>
            </w:rPr>
          </w:rPrChange>
        </w:rPr>
        <w:t>both and</w:t>
      </w:r>
      <w:r w:rsidRPr="00C50C09">
        <w:rPr>
          <w:sz w:val="24"/>
          <w:szCs w:val="24"/>
          <w:rPrChange w:id="233" w:author="james hardy" w:date="2021-03-16T20:27:00Z">
            <w:rPr>
              <w:rFonts w:asciiTheme="minorHAnsi" w:hAnsiTheme="minorHAnsi" w:cstheme="minorHAnsi"/>
              <w:sz w:val="24"/>
              <w:szCs w:val="24"/>
            </w:rPr>
          </w:rPrChange>
        </w:rPr>
        <w:t xml:space="preserve"> explain what is meant by a statement having a </w:t>
      </w:r>
      <w:r w:rsidRPr="00C50C09">
        <w:rPr>
          <w:i/>
          <w:iCs/>
          <w:sz w:val="24"/>
          <w:szCs w:val="24"/>
          <w:rPrChange w:id="234" w:author="james hardy" w:date="2021-03-16T20:27:00Z">
            <w:rPr>
              <w:rFonts w:asciiTheme="minorHAnsi" w:hAnsiTheme="minorHAnsi" w:cstheme="minorHAnsi"/>
              <w:i/>
              <w:iCs/>
              <w:sz w:val="24"/>
              <w:szCs w:val="24"/>
            </w:rPr>
          </w:rPrChange>
        </w:rPr>
        <w:t>side effect.</w:t>
      </w:r>
    </w:p>
    <w:p w14:paraId="627D7ED1" w14:textId="06BFC297" w:rsidR="001553E7" w:rsidRPr="00D00056" w:rsidRDefault="001553E7" w:rsidP="00D00056">
      <w:pPr>
        <w:spacing w:before="100" w:beforeAutospacing="1" w:after="100" w:afterAutospacing="1"/>
        <w:ind w:left="1080"/>
        <w:rPr>
          <w:ins w:id="235" w:author="james hardy" w:date="2021-03-22T21:22:00Z"/>
          <w:i/>
          <w:iCs/>
          <w:sz w:val="24"/>
          <w:szCs w:val="24"/>
          <w:rPrChange w:id="236" w:author="james hardy" w:date="2021-03-22T21:23:00Z">
            <w:rPr>
              <w:ins w:id="237" w:author="james hardy" w:date="2021-03-22T21:22:00Z"/>
            </w:rPr>
          </w:rPrChange>
        </w:rPr>
        <w:pPrChange w:id="238" w:author="james hardy" w:date="2021-03-22T21:23:00Z">
          <w:pPr>
            <w:pStyle w:val="BodyText"/>
          </w:pPr>
        </w:pPrChange>
      </w:pPr>
      <w:ins w:id="239" w:author="james hardy" w:date="2021-03-16T20:22:00Z">
        <w:r w:rsidRPr="00D00056">
          <w:rPr>
            <w:i/>
            <w:iCs/>
            <w:sz w:val="24"/>
            <w:szCs w:val="24"/>
            <w:rPrChange w:id="240" w:author="james hardy" w:date="2021-03-22T21:23:00Z">
              <w:rPr>
                <w:rFonts w:asciiTheme="minorHAnsi" w:hAnsiTheme="minorHAnsi" w:cstheme="minorHAnsi"/>
                <w:sz w:val="24"/>
                <w:szCs w:val="24"/>
              </w:rPr>
            </w:rPrChange>
          </w:rPr>
          <w:t xml:space="preserve">Statement:    </w:t>
        </w:r>
      </w:ins>
      <w:proofErr w:type="gramStart"/>
      <w:ins w:id="241" w:author="james hardy" w:date="2021-03-16T20:21:00Z">
        <w:r w:rsidRPr="00D00056">
          <w:rPr>
            <w:i/>
            <w:iCs/>
            <w:sz w:val="24"/>
            <w:szCs w:val="24"/>
            <w:rPrChange w:id="242" w:author="james hardy" w:date="2021-03-22T21:23:00Z">
              <w:rPr>
                <w:rFonts w:asciiTheme="minorHAnsi" w:hAnsiTheme="minorHAnsi" w:cstheme="minorHAnsi"/>
                <w:sz w:val="24"/>
                <w:szCs w:val="24"/>
              </w:rPr>
            </w:rPrChange>
          </w:rPr>
          <w:t>Print(</w:t>
        </w:r>
        <w:proofErr w:type="gramEnd"/>
        <w:r w:rsidRPr="00D00056">
          <w:rPr>
            <w:i/>
            <w:iCs/>
            <w:sz w:val="24"/>
            <w:szCs w:val="24"/>
            <w:rPrChange w:id="243" w:author="james hardy" w:date="2021-03-22T21:23:00Z">
              <w:rPr>
                <w:rFonts w:asciiTheme="minorHAnsi" w:hAnsiTheme="minorHAnsi" w:cstheme="minorHAnsi"/>
                <w:sz w:val="24"/>
                <w:szCs w:val="24"/>
              </w:rPr>
            </w:rPrChange>
          </w:rPr>
          <w:t>‘hello world!’)</w:t>
        </w:r>
      </w:ins>
      <w:ins w:id="244" w:author="james hardy" w:date="2021-03-16T20:24:00Z">
        <w:r w:rsidR="00C50C09" w:rsidRPr="00D00056">
          <w:rPr>
            <w:i/>
            <w:iCs/>
            <w:sz w:val="24"/>
            <w:szCs w:val="24"/>
            <w:rPrChange w:id="245" w:author="james hardy" w:date="2021-03-22T21:23:00Z">
              <w:rPr>
                <w:rFonts w:asciiTheme="minorHAnsi" w:hAnsiTheme="minorHAnsi" w:cstheme="minorHAnsi"/>
                <w:sz w:val="24"/>
                <w:szCs w:val="24"/>
              </w:rPr>
            </w:rPrChange>
          </w:rPr>
          <w:t xml:space="preserve">   - </w:t>
        </w:r>
      </w:ins>
      <w:ins w:id="246" w:author="james hardy" w:date="2021-03-16T20:25:00Z">
        <w:r w:rsidR="00C50C09" w:rsidRPr="00D00056">
          <w:rPr>
            <w:i/>
            <w:iCs/>
            <w:sz w:val="24"/>
            <w:szCs w:val="24"/>
            <w:rPrChange w:id="247" w:author="james hardy" w:date="2021-03-22T21:23:00Z">
              <w:rPr>
                <w:rFonts w:asciiTheme="minorHAnsi" w:hAnsiTheme="minorHAnsi" w:cstheme="minorHAnsi"/>
                <w:sz w:val="24"/>
                <w:szCs w:val="24"/>
              </w:rPr>
            </w:rPrChange>
          </w:rPr>
          <w:t>T</w:t>
        </w:r>
      </w:ins>
      <w:ins w:id="248" w:author="james hardy" w:date="2021-03-16T20:24:00Z">
        <w:r w:rsidR="00C50C09" w:rsidRPr="00D00056">
          <w:rPr>
            <w:i/>
            <w:iCs/>
            <w:sz w:val="24"/>
            <w:szCs w:val="24"/>
            <w:rPrChange w:id="249" w:author="james hardy" w:date="2021-03-22T21:23:00Z">
              <w:rPr>
                <w:rFonts w:asciiTheme="minorHAnsi" w:hAnsiTheme="minorHAnsi" w:cstheme="minorHAnsi"/>
                <w:sz w:val="24"/>
                <w:szCs w:val="24"/>
              </w:rPr>
            </w:rPrChange>
          </w:rPr>
          <w:t>ells the computer to do something</w:t>
        </w:r>
      </w:ins>
      <w:ins w:id="250" w:author="james hardy" w:date="2021-03-16T20:25:00Z">
        <w:r w:rsidR="00C50C09" w:rsidRPr="00D00056">
          <w:rPr>
            <w:i/>
            <w:iCs/>
            <w:sz w:val="24"/>
            <w:szCs w:val="24"/>
            <w:rPrChange w:id="251" w:author="james hardy" w:date="2021-03-22T21:23:00Z">
              <w:rPr>
                <w:rFonts w:asciiTheme="minorHAnsi" w:hAnsiTheme="minorHAnsi" w:cstheme="minorHAnsi"/>
                <w:sz w:val="24"/>
                <w:szCs w:val="24"/>
              </w:rPr>
            </w:rPrChange>
          </w:rPr>
          <w:t>, but values are         not changed</w:t>
        </w:r>
      </w:ins>
      <w:ins w:id="252" w:author="james hardy" w:date="2021-03-16T20:24:00Z">
        <w:r w:rsidR="00C50C09" w:rsidRPr="00D00056">
          <w:rPr>
            <w:i/>
            <w:iCs/>
            <w:sz w:val="24"/>
            <w:szCs w:val="24"/>
            <w:rPrChange w:id="253" w:author="james hardy" w:date="2021-03-22T21:23:00Z">
              <w:rPr>
                <w:rFonts w:asciiTheme="minorHAnsi" w:hAnsiTheme="minorHAnsi" w:cstheme="minorHAnsi"/>
                <w:sz w:val="24"/>
                <w:szCs w:val="24"/>
              </w:rPr>
            </w:rPrChange>
          </w:rPr>
          <w:t>.</w:t>
        </w:r>
      </w:ins>
      <w:ins w:id="254" w:author="james hardy" w:date="2021-03-22T21:23:00Z">
        <w:r w:rsidR="00D00056">
          <w:rPr>
            <w:i/>
            <w:iCs/>
            <w:sz w:val="24"/>
            <w:szCs w:val="24"/>
          </w:rPr>
          <w:t xml:space="preserve"> Vs. </w:t>
        </w:r>
      </w:ins>
      <w:ins w:id="255" w:author="james hardy" w:date="2021-03-16T20:24:00Z">
        <w:r w:rsidR="00C50C09" w:rsidRPr="00D00056">
          <w:rPr>
            <w:i/>
            <w:iCs/>
            <w:sz w:val="24"/>
            <w:szCs w:val="24"/>
            <w:rPrChange w:id="256" w:author="james hardy" w:date="2021-03-22T21:23:00Z">
              <w:rPr>
                <w:rFonts w:asciiTheme="minorHAnsi" w:hAnsiTheme="minorHAnsi" w:cstheme="minorHAnsi"/>
                <w:sz w:val="24"/>
                <w:szCs w:val="24"/>
              </w:rPr>
            </w:rPrChange>
          </w:rPr>
          <w:t xml:space="preserve"> </w:t>
        </w:r>
      </w:ins>
      <w:ins w:id="257" w:author="james hardy" w:date="2021-03-16T20:22:00Z">
        <w:r w:rsidRPr="00D00056">
          <w:rPr>
            <w:i/>
            <w:iCs/>
            <w:sz w:val="24"/>
            <w:szCs w:val="24"/>
            <w:rPrChange w:id="258" w:author="james hardy" w:date="2021-03-22T21:23:00Z">
              <w:rPr>
                <w:rFonts w:asciiTheme="minorHAnsi" w:hAnsiTheme="minorHAnsi" w:cstheme="minorHAnsi"/>
                <w:sz w:val="24"/>
                <w:szCs w:val="24"/>
              </w:rPr>
            </w:rPrChange>
          </w:rPr>
          <w:t>Expression:     x = 27 % 7</w:t>
        </w:r>
      </w:ins>
      <w:ins w:id="259" w:author="james hardy" w:date="2021-03-16T20:24:00Z">
        <w:r w:rsidR="00C50C09" w:rsidRPr="00D00056">
          <w:rPr>
            <w:i/>
            <w:iCs/>
            <w:sz w:val="24"/>
            <w:szCs w:val="24"/>
            <w:rPrChange w:id="260" w:author="james hardy" w:date="2021-03-22T21:23:00Z">
              <w:rPr>
                <w:rFonts w:asciiTheme="minorHAnsi" w:hAnsiTheme="minorHAnsi" w:cstheme="minorHAnsi"/>
                <w:sz w:val="24"/>
                <w:szCs w:val="24"/>
              </w:rPr>
            </w:rPrChange>
          </w:rPr>
          <w:t xml:space="preserve">   </w:t>
        </w:r>
      </w:ins>
      <w:ins w:id="261" w:author="james hardy" w:date="2021-03-16T20:25:00Z">
        <w:r w:rsidR="00C50C09" w:rsidRPr="00D00056">
          <w:rPr>
            <w:i/>
            <w:iCs/>
            <w:sz w:val="24"/>
            <w:szCs w:val="24"/>
            <w:rPrChange w:id="262" w:author="james hardy" w:date="2021-03-22T21:23:00Z">
              <w:rPr>
                <w:rFonts w:asciiTheme="minorHAnsi" w:hAnsiTheme="minorHAnsi" w:cstheme="minorHAnsi"/>
                <w:sz w:val="24"/>
                <w:szCs w:val="24"/>
              </w:rPr>
            </w:rPrChange>
          </w:rPr>
          <w:t xml:space="preserve">    </w:t>
        </w:r>
      </w:ins>
      <w:ins w:id="263" w:author="james hardy" w:date="2021-03-16T20:24:00Z">
        <w:r w:rsidR="00C50C09" w:rsidRPr="00D00056">
          <w:rPr>
            <w:i/>
            <w:iCs/>
            <w:sz w:val="24"/>
            <w:szCs w:val="24"/>
            <w:rPrChange w:id="264" w:author="james hardy" w:date="2021-03-22T21:23:00Z">
              <w:rPr>
                <w:rFonts w:asciiTheme="minorHAnsi" w:hAnsiTheme="minorHAnsi" w:cstheme="minorHAnsi"/>
                <w:sz w:val="24"/>
                <w:szCs w:val="24"/>
              </w:rPr>
            </w:rPrChange>
          </w:rPr>
          <w:t>-</w:t>
        </w:r>
      </w:ins>
      <w:ins w:id="265" w:author="james hardy" w:date="2021-03-16T20:25:00Z">
        <w:r w:rsidR="00C50C09" w:rsidRPr="00D00056">
          <w:rPr>
            <w:i/>
            <w:iCs/>
            <w:sz w:val="24"/>
            <w:szCs w:val="24"/>
            <w:rPrChange w:id="266" w:author="james hardy" w:date="2021-03-22T21:23:00Z">
              <w:rPr>
                <w:rFonts w:asciiTheme="minorHAnsi" w:hAnsiTheme="minorHAnsi" w:cstheme="minorHAnsi"/>
                <w:sz w:val="24"/>
                <w:szCs w:val="24"/>
              </w:rPr>
            </w:rPrChange>
          </w:rPr>
          <w:t xml:space="preserve">Explicitly changes the value of a variable. </w:t>
        </w:r>
      </w:ins>
    </w:p>
    <w:p w14:paraId="3550D185" w14:textId="4707B3F6" w:rsidR="00C50C09" w:rsidRPr="00C50C09" w:rsidRDefault="00C50C09" w:rsidP="00D00056">
      <w:pPr>
        <w:pStyle w:val="BodyText"/>
        <w:rPr>
          <w:ins w:id="267" w:author="james hardy" w:date="2021-03-16T20:26:00Z"/>
          <w:color w:val="000000"/>
          <w:sz w:val="21"/>
          <w:szCs w:val="21"/>
          <w:rPrChange w:id="268" w:author="james hardy" w:date="2021-03-16T20:28:00Z">
            <w:rPr>
              <w:ins w:id="269" w:author="james hardy" w:date="2021-03-16T20:26:00Z"/>
              <w:rFonts w:ascii="Helvetica" w:hAnsi="Helvetica" w:cs="Helvetica"/>
              <w:color w:val="000000"/>
              <w:sz w:val="21"/>
              <w:szCs w:val="21"/>
            </w:rPr>
          </w:rPrChange>
        </w:rPr>
        <w:pPrChange w:id="270" w:author="james hardy" w:date="2021-03-22T21:22:00Z">
          <w:pPr>
            <w:pStyle w:val="NormalWeb"/>
            <w:shd w:val="clear" w:color="auto" w:fill="FFFFFF"/>
            <w:spacing w:before="0" w:beforeAutospacing="0" w:after="150" w:afterAutospacing="0"/>
          </w:pPr>
        </w:pPrChange>
      </w:pPr>
      <w:ins w:id="271" w:author="james hardy" w:date="2021-03-16T20:27:00Z">
        <w:r w:rsidRPr="00C50C09">
          <w:rPr>
            <w:color w:val="000000"/>
            <w:sz w:val="21"/>
            <w:szCs w:val="21"/>
            <w:rPrChange w:id="272" w:author="james hardy" w:date="2021-03-16T20:28:00Z">
              <w:rPr>
                <w:rFonts w:ascii="Helvetica" w:hAnsi="Helvetica" w:cs="Helvetica"/>
                <w:color w:val="000000"/>
                <w:sz w:val="21"/>
                <w:szCs w:val="21"/>
              </w:rPr>
            </w:rPrChange>
          </w:rPr>
          <w:t>“</w:t>
        </w:r>
      </w:ins>
      <w:ins w:id="273" w:author="james hardy" w:date="2021-03-16T20:26:00Z">
        <w:r w:rsidRPr="00C50C09">
          <w:rPr>
            <w:color w:val="000000"/>
            <w:sz w:val="21"/>
            <w:szCs w:val="21"/>
            <w:rPrChange w:id="274" w:author="james hardy" w:date="2021-03-16T20:28:00Z">
              <w:rPr>
                <w:rFonts w:ascii="Helvetica" w:hAnsi="Helvetica" w:cs="Helvetica"/>
                <w:color w:val="000000"/>
                <w:sz w:val="21"/>
                <w:szCs w:val="21"/>
              </w:rPr>
            </w:rPrChange>
          </w:rPr>
          <w:t>In general, any lasting effect that occurs in a function, not through its return value, is called a side effect. There are three ways to have side effects:</w:t>
        </w:r>
      </w:ins>
    </w:p>
    <w:p w14:paraId="7882AF9C" w14:textId="77777777" w:rsidR="00C50C09" w:rsidRPr="00C50C09" w:rsidRDefault="00C50C09" w:rsidP="00D00056">
      <w:pPr>
        <w:pStyle w:val="BodyText"/>
        <w:rPr>
          <w:ins w:id="275" w:author="james hardy" w:date="2021-03-16T20:26:00Z"/>
          <w:color w:val="000000"/>
          <w:sz w:val="21"/>
          <w:szCs w:val="21"/>
          <w:rPrChange w:id="276" w:author="james hardy" w:date="2021-03-16T20:28:00Z">
            <w:rPr>
              <w:ins w:id="277" w:author="james hardy" w:date="2021-03-16T20:26:00Z"/>
              <w:rFonts w:ascii="Helvetica" w:hAnsi="Helvetica" w:cs="Helvetica"/>
              <w:color w:val="000000"/>
              <w:sz w:val="21"/>
              <w:szCs w:val="21"/>
            </w:rPr>
          </w:rPrChange>
        </w:rPr>
        <w:pPrChange w:id="278" w:author="james hardy" w:date="2021-03-22T21:22:00Z">
          <w:pPr>
            <w:pStyle w:val="NormalWeb"/>
            <w:numPr>
              <w:numId w:val="6"/>
            </w:numPr>
            <w:shd w:val="clear" w:color="auto" w:fill="FFFFFF"/>
            <w:tabs>
              <w:tab w:val="num" w:pos="720"/>
            </w:tabs>
            <w:spacing w:before="0" w:beforeAutospacing="0" w:after="0" w:afterAutospacing="0"/>
            <w:ind w:left="720" w:hanging="360"/>
          </w:pPr>
        </w:pPrChange>
      </w:pPr>
      <w:ins w:id="279" w:author="james hardy" w:date="2021-03-16T20:26:00Z">
        <w:r w:rsidRPr="00C50C09">
          <w:rPr>
            <w:color w:val="000000"/>
            <w:sz w:val="21"/>
            <w:szCs w:val="21"/>
            <w:rPrChange w:id="280" w:author="james hardy" w:date="2021-03-16T20:28:00Z">
              <w:rPr>
                <w:rFonts w:ascii="Helvetica" w:hAnsi="Helvetica" w:cs="Helvetica"/>
                <w:color w:val="000000"/>
                <w:sz w:val="21"/>
                <w:szCs w:val="21"/>
              </w:rPr>
            </w:rPrChange>
          </w:rPr>
          <w:t xml:space="preserve">Printing out a value. This </w:t>
        </w:r>
        <w:proofErr w:type="gramStart"/>
        <w:r w:rsidRPr="00C50C09">
          <w:rPr>
            <w:color w:val="000000"/>
            <w:sz w:val="21"/>
            <w:szCs w:val="21"/>
            <w:rPrChange w:id="281" w:author="james hardy" w:date="2021-03-16T20:28:00Z">
              <w:rPr>
                <w:rFonts w:ascii="Helvetica" w:hAnsi="Helvetica" w:cs="Helvetica"/>
                <w:color w:val="000000"/>
                <w:sz w:val="21"/>
                <w:szCs w:val="21"/>
              </w:rPr>
            </w:rPrChange>
          </w:rPr>
          <w:t>doesn’t</w:t>
        </w:r>
        <w:proofErr w:type="gramEnd"/>
        <w:r w:rsidRPr="00C50C09">
          <w:rPr>
            <w:color w:val="000000"/>
            <w:sz w:val="21"/>
            <w:szCs w:val="21"/>
            <w:rPrChange w:id="282" w:author="james hardy" w:date="2021-03-16T20:28:00Z">
              <w:rPr>
                <w:rFonts w:ascii="Helvetica" w:hAnsi="Helvetica" w:cs="Helvetica"/>
                <w:color w:val="000000"/>
                <w:sz w:val="21"/>
                <w:szCs w:val="21"/>
              </w:rPr>
            </w:rPrChange>
          </w:rPr>
          <w:t xml:space="preserve"> change any objects or variable bindings, but it does have a potential lasting effect outside the function execution, because a person might see the output and be influenced by it.</w:t>
        </w:r>
      </w:ins>
    </w:p>
    <w:p w14:paraId="4897DAC6" w14:textId="77777777" w:rsidR="00C50C09" w:rsidRPr="00C50C09" w:rsidRDefault="00C50C09" w:rsidP="00D00056">
      <w:pPr>
        <w:pStyle w:val="BodyText"/>
        <w:rPr>
          <w:ins w:id="283" w:author="james hardy" w:date="2021-03-16T20:26:00Z"/>
          <w:color w:val="000000"/>
          <w:sz w:val="21"/>
          <w:szCs w:val="21"/>
          <w:rPrChange w:id="284" w:author="james hardy" w:date="2021-03-16T20:28:00Z">
            <w:rPr>
              <w:ins w:id="285" w:author="james hardy" w:date="2021-03-16T20:26:00Z"/>
              <w:rFonts w:ascii="Helvetica" w:hAnsi="Helvetica" w:cs="Helvetica"/>
              <w:color w:val="000000"/>
              <w:sz w:val="21"/>
              <w:szCs w:val="21"/>
            </w:rPr>
          </w:rPrChange>
        </w:rPr>
        <w:pPrChange w:id="286" w:author="james hardy" w:date="2021-03-22T21:22:00Z">
          <w:pPr>
            <w:pStyle w:val="NormalWeb"/>
            <w:numPr>
              <w:numId w:val="6"/>
            </w:numPr>
            <w:shd w:val="clear" w:color="auto" w:fill="FFFFFF"/>
            <w:tabs>
              <w:tab w:val="num" w:pos="720"/>
            </w:tabs>
            <w:spacing w:before="0" w:beforeAutospacing="0" w:after="0" w:afterAutospacing="0"/>
            <w:ind w:left="720" w:hanging="360"/>
          </w:pPr>
        </w:pPrChange>
      </w:pPr>
      <w:ins w:id="287" w:author="james hardy" w:date="2021-03-16T20:26:00Z">
        <w:r w:rsidRPr="00C50C09">
          <w:rPr>
            <w:color w:val="000000"/>
            <w:sz w:val="21"/>
            <w:szCs w:val="21"/>
            <w:rPrChange w:id="288" w:author="james hardy" w:date="2021-03-16T20:28:00Z">
              <w:rPr>
                <w:rFonts w:ascii="Helvetica" w:hAnsi="Helvetica" w:cs="Helvetica"/>
                <w:color w:val="000000"/>
                <w:sz w:val="21"/>
                <w:szCs w:val="21"/>
              </w:rPr>
            </w:rPrChange>
          </w:rPr>
          <w:t>Changing the value of a mutable object.</w:t>
        </w:r>
      </w:ins>
    </w:p>
    <w:p w14:paraId="03A7CD73" w14:textId="168EC6C4" w:rsidR="00C50C09" w:rsidRPr="00C50C09" w:rsidRDefault="00C50C09" w:rsidP="00D00056">
      <w:pPr>
        <w:pStyle w:val="BodyText"/>
        <w:rPr>
          <w:color w:val="000000"/>
          <w:sz w:val="21"/>
          <w:szCs w:val="21"/>
          <w:rPrChange w:id="289" w:author="james hardy" w:date="2021-03-16T20:28:00Z">
            <w:rPr>
              <w:rFonts w:asciiTheme="minorHAnsi" w:hAnsiTheme="minorHAnsi" w:cstheme="minorHAnsi"/>
              <w:sz w:val="24"/>
              <w:szCs w:val="24"/>
            </w:rPr>
          </w:rPrChange>
        </w:rPr>
        <w:pPrChange w:id="290" w:author="james hardy" w:date="2021-03-22T21:22:00Z">
          <w:pPr>
            <w:spacing w:before="100" w:beforeAutospacing="1" w:after="100" w:afterAutospacing="1"/>
          </w:pPr>
        </w:pPrChange>
      </w:pPr>
      <w:ins w:id="291" w:author="james hardy" w:date="2021-03-16T20:26:00Z">
        <w:r w:rsidRPr="00C50C09">
          <w:rPr>
            <w:color w:val="000000"/>
            <w:sz w:val="21"/>
            <w:szCs w:val="21"/>
            <w:rPrChange w:id="292" w:author="james hardy" w:date="2021-03-16T20:28:00Z">
              <w:rPr>
                <w:rFonts w:ascii="Helvetica" w:hAnsi="Helvetica" w:cs="Helvetica"/>
                <w:color w:val="000000"/>
                <w:sz w:val="21"/>
                <w:szCs w:val="21"/>
              </w:rPr>
            </w:rPrChange>
          </w:rPr>
          <w:t>Changing the binding of a global variable</w:t>
        </w:r>
      </w:ins>
      <w:ins w:id="293" w:author="james hardy" w:date="2021-03-16T20:27:00Z">
        <w:r w:rsidRPr="00C50C09">
          <w:rPr>
            <w:color w:val="000000"/>
            <w:sz w:val="21"/>
            <w:szCs w:val="21"/>
            <w:rPrChange w:id="294" w:author="james hardy" w:date="2021-03-16T20:28:00Z">
              <w:rPr>
                <w:rFonts w:ascii="Helvetica" w:hAnsi="Helvetica" w:cs="Helvetica"/>
                <w:color w:val="000000"/>
                <w:sz w:val="21"/>
                <w:szCs w:val="21"/>
              </w:rPr>
            </w:rPrChange>
          </w:rPr>
          <w:t>,”</w:t>
        </w:r>
      </w:ins>
      <w:customXmlInsRangeStart w:id="295" w:author="james hardy" w:date="2021-03-16T20:27:00Z"/>
      <w:sdt>
        <w:sdtPr>
          <w:rPr>
            <w:color w:val="000000"/>
            <w:sz w:val="21"/>
            <w:szCs w:val="21"/>
          </w:rPr>
          <w:id w:val="-790056182"/>
          <w:citation/>
        </w:sdtPr>
        <w:sdtEndPr/>
        <w:sdtContent>
          <w:customXmlInsRangeEnd w:id="295"/>
          <w:ins w:id="296" w:author="james hardy" w:date="2021-03-16T20:27:00Z">
            <w:r w:rsidRPr="00C50C09">
              <w:rPr>
                <w:color w:val="000000"/>
                <w:sz w:val="21"/>
                <w:szCs w:val="21"/>
                <w:rPrChange w:id="297" w:author="james hardy" w:date="2021-03-16T20:28:00Z">
                  <w:rPr>
                    <w:rFonts w:ascii="Helvetica" w:hAnsi="Helvetica" w:cs="Helvetica"/>
                    <w:color w:val="000000"/>
                    <w:sz w:val="21"/>
                    <w:szCs w:val="21"/>
                  </w:rPr>
                </w:rPrChange>
              </w:rPr>
              <w:fldChar w:fldCharType="begin"/>
            </w:r>
            <w:r w:rsidRPr="00C50C09">
              <w:rPr>
                <w:color w:val="000000"/>
                <w:sz w:val="21"/>
                <w:szCs w:val="21"/>
                <w:rPrChange w:id="298" w:author="james hardy" w:date="2021-03-16T20:28:00Z">
                  <w:rPr>
                    <w:rFonts w:ascii="Helvetica" w:hAnsi="Helvetica" w:cs="Helvetica"/>
                    <w:color w:val="000000"/>
                    <w:sz w:val="21"/>
                    <w:szCs w:val="21"/>
                  </w:rPr>
                </w:rPrChange>
              </w:rPr>
              <w:instrText xml:space="preserve"> CITATION RUN21 \l 1033 </w:instrText>
            </w:r>
          </w:ins>
          <w:r w:rsidRPr="00C50C09">
            <w:rPr>
              <w:color w:val="000000"/>
              <w:sz w:val="21"/>
              <w:szCs w:val="21"/>
              <w:rPrChange w:id="299" w:author="james hardy" w:date="2021-03-16T20:28:00Z">
                <w:rPr>
                  <w:rFonts w:ascii="Helvetica" w:hAnsi="Helvetica" w:cs="Helvetica"/>
                  <w:color w:val="000000"/>
                  <w:sz w:val="21"/>
                  <w:szCs w:val="21"/>
                </w:rPr>
              </w:rPrChange>
            </w:rPr>
            <w:fldChar w:fldCharType="separate"/>
          </w:r>
          <w:ins w:id="300" w:author="james hardy" w:date="2021-03-16T20:27:00Z">
            <w:r w:rsidRPr="00C50C09">
              <w:rPr>
                <w:noProof/>
                <w:color w:val="000000"/>
                <w:sz w:val="21"/>
                <w:szCs w:val="21"/>
                <w:rPrChange w:id="301" w:author="james hardy" w:date="2021-03-16T20:28:00Z">
                  <w:rPr>
                    <w:rFonts w:ascii="Helvetica" w:hAnsi="Helvetica" w:cs="Helvetica"/>
                    <w:noProof/>
                    <w:color w:val="000000"/>
                    <w:sz w:val="21"/>
                    <w:szCs w:val="21"/>
                  </w:rPr>
                </w:rPrChange>
              </w:rPr>
              <w:t xml:space="preserve"> </w:t>
            </w:r>
            <w:r w:rsidRPr="00C50C09">
              <w:rPr>
                <w:noProof/>
                <w:color w:val="000000"/>
                <w:sz w:val="21"/>
                <w:szCs w:val="21"/>
                <w:rPrChange w:id="302" w:author="james hardy" w:date="2021-03-16T20:28:00Z">
                  <w:rPr/>
                </w:rPrChange>
              </w:rPr>
              <w:t>(RUNSTONE, 2021)</w:t>
            </w:r>
            <w:r w:rsidRPr="00C50C09">
              <w:rPr>
                <w:color w:val="000000"/>
                <w:sz w:val="21"/>
                <w:szCs w:val="21"/>
                <w:rPrChange w:id="303" w:author="james hardy" w:date="2021-03-16T20:28:00Z">
                  <w:rPr>
                    <w:rFonts w:ascii="Helvetica" w:hAnsi="Helvetica" w:cs="Helvetica"/>
                    <w:color w:val="000000"/>
                    <w:sz w:val="21"/>
                    <w:szCs w:val="21"/>
                  </w:rPr>
                </w:rPrChange>
              </w:rPr>
              <w:fldChar w:fldCharType="end"/>
            </w:r>
          </w:ins>
          <w:customXmlInsRangeStart w:id="304" w:author="james hardy" w:date="2021-03-16T20:27:00Z"/>
        </w:sdtContent>
      </w:sdt>
      <w:customXmlInsRangeEnd w:id="304"/>
    </w:p>
    <w:p w14:paraId="4F1A8CC1" w14:textId="1F99F78E" w:rsidR="00E21613" w:rsidRPr="00C50C09" w:rsidRDefault="00E21613" w:rsidP="00E21613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sz w:val="24"/>
          <w:szCs w:val="24"/>
          <w:rPrChange w:id="305" w:author="james hardy" w:date="2021-03-16T20:27:00Z">
            <w:rPr>
              <w:rFonts w:asciiTheme="minorHAnsi" w:hAnsiTheme="minorHAnsi" w:cstheme="minorHAnsi"/>
              <w:sz w:val="24"/>
              <w:szCs w:val="24"/>
            </w:rPr>
          </w:rPrChange>
        </w:rPr>
      </w:pPr>
      <w:r w:rsidRPr="00C50C09">
        <w:rPr>
          <w:sz w:val="24"/>
          <w:szCs w:val="24"/>
          <w:rPrChange w:id="306" w:author="james hardy" w:date="2021-03-16T20:27:00Z">
            <w:rPr>
              <w:rFonts w:asciiTheme="minorHAnsi" w:hAnsiTheme="minorHAnsi" w:cstheme="minorHAnsi"/>
              <w:sz w:val="24"/>
              <w:szCs w:val="24"/>
            </w:rPr>
          </w:rPrChange>
        </w:rPr>
        <w:lastRenderedPageBreak/>
        <w:t>Mixed operations:</w:t>
      </w:r>
    </w:p>
    <w:p w14:paraId="70BAC51F" w14:textId="2F0838B5" w:rsidR="00E21613" w:rsidRDefault="00E21613" w:rsidP="00E21613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ins w:id="307" w:author="james hardy" w:date="2021-03-16T20:28:00Z"/>
          <w:sz w:val="24"/>
          <w:szCs w:val="24"/>
        </w:rPr>
      </w:pPr>
      <w:r w:rsidRPr="00C50C09">
        <w:rPr>
          <w:sz w:val="24"/>
          <w:szCs w:val="24"/>
          <w:rPrChange w:id="308" w:author="james hardy" w:date="2021-03-16T20:27:00Z">
            <w:rPr>
              <w:rFonts w:asciiTheme="minorHAnsi" w:hAnsiTheme="minorHAnsi" w:cstheme="minorHAnsi"/>
              <w:sz w:val="24"/>
              <w:szCs w:val="24"/>
            </w:rPr>
          </w:rPrChange>
        </w:rPr>
        <w:t>What type results when you divide an integer by a float? A float by an integer?</w:t>
      </w:r>
    </w:p>
    <w:p w14:paraId="1882FFBF" w14:textId="7818EACF" w:rsidR="00C50C09" w:rsidRPr="0080294D" w:rsidRDefault="0080294D" w:rsidP="00C50C09">
      <w:pPr>
        <w:pStyle w:val="ListParagraph"/>
        <w:spacing w:before="100" w:beforeAutospacing="1" w:after="100" w:afterAutospacing="1"/>
        <w:ind w:left="1800"/>
        <w:rPr>
          <w:ins w:id="309" w:author="james hardy" w:date="2021-03-16T20:30:00Z"/>
          <w:i/>
          <w:iCs/>
          <w:sz w:val="24"/>
          <w:szCs w:val="24"/>
          <w:rPrChange w:id="310" w:author="james hardy" w:date="2021-03-16T20:37:00Z">
            <w:rPr>
              <w:ins w:id="311" w:author="james hardy" w:date="2021-03-16T20:30:00Z"/>
              <w:sz w:val="24"/>
              <w:szCs w:val="24"/>
            </w:rPr>
          </w:rPrChange>
        </w:rPr>
      </w:pPr>
      <w:ins w:id="312" w:author="james hardy" w:date="2021-03-16T20:37:00Z">
        <w:r>
          <w:rPr>
            <w:i/>
            <w:iCs/>
            <w:sz w:val="24"/>
            <w:szCs w:val="24"/>
          </w:rPr>
          <w:t xml:space="preserve">In python 3: </w:t>
        </w:r>
      </w:ins>
      <w:ins w:id="313" w:author="james hardy" w:date="2021-03-16T20:29:00Z">
        <w:r w:rsidR="00C50C09" w:rsidRPr="0080294D">
          <w:rPr>
            <w:i/>
            <w:iCs/>
            <w:sz w:val="24"/>
            <w:szCs w:val="24"/>
            <w:rPrChange w:id="314" w:author="james hardy" w:date="2021-03-16T20:37:00Z">
              <w:rPr>
                <w:sz w:val="24"/>
                <w:szCs w:val="24"/>
              </w:rPr>
            </w:rPrChange>
          </w:rPr>
          <w:t xml:space="preserve">Both situations will yield a float: </w:t>
        </w:r>
      </w:ins>
    </w:p>
    <w:p w14:paraId="6974539D" w14:textId="6FAB4500" w:rsidR="00C50C09" w:rsidRPr="0080294D" w:rsidRDefault="00C50C09">
      <w:pPr>
        <w:pStyle w:val="ListParagraph"/>
        <w:spacing w:before="100" w:beforeAutospacing="1" w:after="100" w:afterAutospacing="1"/>
        <w:ind w:left="1800"/>
        <w:rPr>
          <w:i/>
          <w:iCs/>
          <w:sz w:val="24"/>
          <w:szCs w:val="24"/>
          <w:rPrChange w:id="315" w:author="james hardy" w:date="2021-03-16T20:37:00Z">
            <w:rPr>
              <w:rFonts w:asciiTheme="minorHAnsi" w:hAnsiTheme="minorHAnsi" w:cstheme="minorHAnsi"/>
              <w:sz w:val="24"/>
              <w:szCs w:val="24"/>
            </w:rPr>
          </w:rPrChange>
        </w:rPr>
        <w:pPrChange w:id="316" w:author="james hardy" w:date="2021-03-16T20:28:00Z">
          <w:pPr>
            <w:pStyle w:val="ListParagraph"/>
            <w:numPr>
              <w:ilvl w:val="1"/>
              <w:numId w:val="2"/>
            </w:numPr>
            <w:spacing w:before="100" w:beforeAutospacing="1" w:after="100" w:afterAutospacing="1"/>
            <w:ind w:left="1800" w:hanging="360"/>
          </w:pPr>
        </w:pPrChange>
      </w:pPr>
      <w:ins w:id="317" w:author="james hardy" w:date="2021-03-16T20:29:00Z">
        <w:r w:rsidRPr="0080294D">
          <w:rPr>
            <w:i/>
            <w:iCs/>
            <w:sz w:val="24"/>
            <w:szCs w:val="24"/>
            <w:rPrChange w:id="318" w:author="james hardy" w:date="2021-03-16T20:37:00Z">
              <w:rPr>
                <w:sz w:val="24"/>
                <w:szCs w:val="24"/>
              </w:rPr>
            </w:rPrChange>
          </w:rPr>
          <w:t>10.5 /5 = 2.1   100 /50.1 = 1.996</w:t>
        </w:r>
      </w:ins>
      <w:ins w:id="319" w:author="james hardy" w:date="2021-03-16T20:30:00Z">
        <w:r w:rsidRPr="0080294D">
          <w:rPr>
            <w:i/>
            <w:iCs/>
            <w:sz w:val="24"/>
            <w:szCs w:val="24"/>
            <w:rPrChange w:id="320" w:author="james hardy" w:date="2021-03-16T20:37:00Z">
              <w:rPr>
                <w:sz w:val="24"/>
                <w:szCs w:val="24"/>
              </w:rPr>
            </w:rPrChange>
          </w:rPr>
          <w:t xml:space="preserve"> 100.1/50 = 2.002</w:t>
        </w:r>
      </w:ins>
    </w:p>
    <w:p w14:paraId="384E7ECA" w14:textId="40ED8379" w:rsidR="00E21613" w:rsidRPr="00C50C09" w:rsidRDefault="00E21613" w:rsidP="00E21613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sz w:val="24"/>
          <w:szCs w:val="24"/>
          <w:rPrChange w:id="321" w:author="james hardy" w:date="2021-03-16T20:27:00Z">
            <w:rPr>
              <w:rFonts w:asciiTheme="minorHAnsi" w:hAnsiTheme="minorHAnsi" w:cstheme="minorHAnsi"/>
              <w:sz w:val="24"/>
              <w:szCs w:val="24"/>
            </w:rPr>
          </w:rPrChange>
        </w:rPr>
      </w:pPr>
      <w:r w:rsidRPr="00C50C09">
        <w:rPr>
          <w:sz w:val="24"/>
          <w:szCs w:val="24"/>
          <w:rPrChange w:id="322" w:author="james hardy" w:date="2021-03-16T20:27:00Z">
            <w:rPr>
              <w:rFonts w:asciiTheme="minorHAnsi" w:hAnsiTheme="minorHAnsi" w:cstheme="minorHAnsi"/>
              <w:sz w:val="24"/>
              <w:szCs w:val="24"/>
            </w:rPr>
          </w:rPrChange>
        </w:rPr>
        <w:t>Explain why that resulting type makes sense (as opposed to some other type).</w:t>
      </w:r>
    </w:p>
    <w:p w14:paraId="72D97D4A" w14:textId="2F830832" w:rsidR="00E21613" w:rsidRPr="0080294D" w:rsidRDefault="00C50C09" w:rsidP="00E21613">
      <w:pPr>
        <w:pStyle w:val="ListParagraph"/>
        <w:spacing w:before="100" w:beforeAutospacing="1" w:after="100" w:afterAutospacing="1"/>
        <w:ind w:left="1800"/>
        <w:rPr>
          <w:i/>
          <w:iCs/>
          <w:sz w:val="24"/>
          <w:szCs w:val="24"/>
          <w:rPrChange w:id="323" w:author="james hardy" w:date="2021-03-16T20:37:00Z">
            <w:rPr>
              <w:rFonts w:asciiTheme="minorHAnsi" w:hAnsiTheme="minorHAnsi" w:cstheme="minorHAnsi"/>
              <w:sz w:val="24"/>
              <w:szCs w:val="24"/>
            </w:rPr>
          </w:rPrChange>
        </w:rPr>
      </w:pPr>
      <w:ins w:id="324" w:author="james hardy" w:date="2021-03-16T20:31:00Z">
        <w:r w:rsidRPr="0080294D">
          <w:rPr>
            <w:i/>
            <w:iCs/>
            <w:sz w:val="24"/>
            <w:szCs w:val="24"/>
            <w:rPrChange w:id="325" w:author="james hardy" w:date="2021-03-16T20:37:00Z">
              <w:rPr>
                <w:sz w:val="24"/>
                <w:szCs w:val="24"/>
              </w:rPr>
            </w:rPrChange>
          </w:rPr>
          <w:t xml:space="preserve">It is more specific and accurate to how math works. Also we can always round the answer to an integer using </w:t>
        </w:r>
        <w:proofErr w:type="gramStart"/>
        <w:r w:rsidRPr="0080294D">
          <w:rPr>
            <w:i/>
            <w:iCs/>
            <w:sz w:val="24"/>
            <w:szCs w:val="24"/>
            <w:rPrChange w:id="326" w:author="james hardy" w:date="2021-03-16T20:37:00Z">
              <w:rPr>
                <w:sz w:val="24"/>
                <w:szCs w:val="24"/>
              </w:rPr>
            </w:rPrChange>
          </w:rPr>
          <w:t>int(</w:t>
        </w:r>
        <w:proofErr w:type="gramEnd"/>
        <w:r w:rsidRPr="0080294D">
          <w:rPr>
            <w:i/>
            <w:iCs/>
            <w:sz w:val="24"/>
            <w:szCs w:val="24"/>
            <w:rPrChange w:id="327" w:author="james hardy" w:date="2021-03-16T20:37:00Z">
              <w:rPr>
                <w:sz w:val="24"/>
                <w:szCs w:val="24"/>
              </w:rPr>
            </w:rPrChange>
          </w:rPr>
          <w:t>).</w:t>
        </w:r>
      </w:ins>
    </w:p>
    <w:p w14:paraId="4B1C19C5" w14:textId="334C3F2A" w:rsidR="00E21613" w:rsidRDefault="00E21613" w:rsidP="00E21613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ins w:id="328" w:author="james hardy" w:date="2021-03-16T20:34:00Z"/>
          <w:sz w:val="24"/>
          <w:szCs w:val="24"/>
        </w:rPr>
      </w:pPr>
      <w:r w:rsidRPr="00C50C09">
        <w:rPr>
          <w:sz w:val="24"/>
          <w:szCs w:val="24"/>
          <w:rPrChange w:id="329" w:author="james hardy" w:date="2021-03-16T20:27:00Z">
            <w:rPr>
              <w:rFonts w:asciiTheme="minorHAnsi" w:hAnsiTheme="minorHAnsi" w:cstheme="minorHAnsi"/>
              <w:sz w:val="24"/>
              <w:szCs w:val="24"/>
            </w:rPr>
          </w:rPrChange>
        </w:rPr>
        <w:t xml:space="preserve">Consider integer values of a, b, and c, and the expression </w:t>
      </w:r>
      <w:r w:rsidRPr="00C50C09">
        <w:rPr>
          <w:sz w:val="20"/>
          <w:szCs w:val="20"/>
          <w:rPrChange w:id="330" w:author="james hardy" w:date="2021-03-16T20:27:00Z">
            <w:rPr>
              <w:rFonts w:ascii="Consolas" w:hAnsi="Consolas" w:cs="Consolas"/>
              <w:sz w:val="20"/>
              <w:szCs w:val="20"/>
            </w:rPr>
          </w:rPrChange>
        </w:rPr>
        <w:t>(a + b) * c</w:t>
      </w:r>
      <w:r w:rsidRPr="00C50C09">
        <w:rPr>
          <w:sz w:val="24"/>
          <w:szCs w:val="24"/>
          <w:rPrChange w:id="331" w:author="james hardy" w:date="2021-03-16T20:27:00Z">
            <w:rPr>
              <w:rFonts w:asciiTheme="minorHAnsi" w:hAnsiTheme="minorHAnsi" w:cstheme="minorHAnsi"/>
              <w:sz w:val="24"/>
              <w:szCs w:val="24"/>
            </w:rPr>
          </w:rPrChange>
        </w:rPr>
        <w:t>. In mathematics, we can substitute square brackets, [], or curly braces, {}, for parentheses, (). Is that same substitution valid in Python? Try it.</w:t>
      </w:r>
    </w:p>
    <w:p w14:paraId="0F20009B" w14:textId="23ACB8FC" w:rsidR="00C50C09" w:rsidRPr="0080294D" w:rsidRDefault="00C50C09">
      <w:pPr>
        <w:spacing w:before="100" w:beforeAutospacing="1" w:after="100" w:afterAutospacing="1"/>
        <w:rPr>
          <w:ins w:id="332" w:author="james hardy" w:date="2021-03-16T20:31:00Z"/>
          <w:i/>
          <w:iCs/>
          <w:sz w:val="24"/>
          <w:szCs w:val="24"/>
          <w:rPrChange w:id="333" w:author="james hardy" w:date="2021-03-16T20:37:00Z">
            <w:rPr>
              <w:ins w:id="334" w:author="james hardy" w:date="2021-03-16T20:31:00Z"/>
            </w:rPr>
          </w:rPrChange>
        </w:rPr>
        <w:pPrChange w:id="335" w:author="james hardy" w:date="2021-03-16T20:34:00Z">
          <w:pPr>
            <w:pStyle w:val="ListParagraph"/>
            <w:numPr>
              <w:numId w:val="2"/>
            </w:numPr>
            <w:spacing w:before="100" w:beforeAutospacing="1" w:after="100" w:afterAutospacing="1"/>
            <w:ind w:left="1080" w:hanging="360"/>
          </w:pPr>
        </w:pPrChange>
      </w:pPr>
      <w:ins w:id="336" w:author="james hardy" w:date="2021-03-16T20:34:00Z">
        <w:r w:rsidRPr="0080294D">
          <w:rPr>
            <w:i/>
            <w:iCs/>
            <w:sz w:val="24"/>
            <w:szCs w:val="24"/>
            <w:rPrChange w:id="337" w:author="james hardy" w:date="2021-03-16T20:37:00Z">
              <w:rPr>
                <w:sz w:val="24"/>
                <w:szCs w:val="24"/>
              </w:rPr>
            </w:rPrChange>
          </w:rPr>
          <w:t>This will not work, because in python the {} braces have a specific function</w:t>
        </w:r>
        <w:r w:rsidR="0080294D" w:rsidRPr="0080294D">
          <w:rPr>
            <w:i/>
            <w:iCs/>
            <w:sz w:val="24"/>
            <w:szCs w:val="24"/>
            <w:rPrChange w:id="338" w:author="james hardy" w:date="2021-03-16T20:37:00Z">
              <w:rPr>
                <w:sz w:val="24"/>
                <w:szCs w:val="24"/>
              </w:rPr>
            </w:rPrChange>
          </w:rPr>
          <w:t xml:space="preserve"> related to dictionaries and sets. </w:t>
        </w:r>
      </w:ins>
      <w:ins w:id="339" w:author="james hardy" w:date="2021-03-16T20:35:00Z">
        <w:r w:rsidR="0080294D" w:rsidRPr="0080294D">
          <w:rPr>
            <w:i/>
            <w:iCs/>
            <w:sz w:val="24"/>
            <w:szCs w:val="24"/>
            <w:rPrChange w:id="340" w:author="james hardy" w:date="2021-03-16T20:37:00Z">
              <w:rPr>
                <w:sz w:val="24"/>
                <w:szCs w:val="24"/>
              </w:rPr>
            </w:rPrChange>
          </w:rPr>
          <w:t xml:space="preserve">We are telling the computer that we have a dictionary or </w:t>
        </w:r>
        <w:proofErr w:type="gramStart"/>
        <w:r w:rsidR="0080294D" w:rsidRPr="0080294D">
          <w:rPr>
            <w:i/>
            <w:iCs/>
            <w:sz w:val="24"/>
            <w:szCs w:val="24"/>
            <w:rPrChange w:id="341" w:author="james hardy" w:date="2021-03-16T20:37:00Z">
              <w:rPr>
                <w:sz w:val="24"/>
                <w:szCs w:val="24"/>
              </w:rPr>
            </w:rPrChange>
          </w:rPr>
          <w:t>set;</w:t>
        </w:r>
        <w:proofErr w:type="gramEnd"/>
        <w:r w:rsidR="0080294D" w:rsidRPr="0080294D">
          <w:rPr>
            <w:i/>
            <w:iCs/>
            <w:sz w:val="24"/>
            <w:szCs w:val="24"/>
            <w:rPrChange w:id="342" w:author="james hardy" w:date="2021-03-16T20:37:00Z">
              <w:rPr>
                <w:sz w:val="24"/>
                <w:szCs w:val="24"/>
              </w:rPr>
            </w:rPrChange>
          </w:rPr>
          <w:t xml:space="preserve"> rather than an expression. </w:t>
        </w:r>
      </w:ins>
      <w:proofErr w:type="gramStart"/>
      <w:ins w:id="343" w:author="james hardy" w:date="2021-03-16T21:39:00Z">
        <w:r w:rsidR="00D96B5A">
          <w:rPr>
            <w:i/>
            <w:iCs/>
            <w:sz w:val="24"/>
            <w:szCs w:val="24"/>
          </w:rPr>
          <w:t>( a</w:t>
        </w:r>
        <w:proofErr w:type="gramEnd"/>
        <w:r w:rsidR="00D96B5A">
          <w:rPr>
            <w:i/>
            <w:iCs/>
            <w:sz w:val="24"/>
            <w:szCs w:val="24"/>
          </w:rPr>
          <w:t xml:space="preserve"> molecule rather than an atom) </w:t>
        </w:r>
      </w:ins>
      <w:ins w:id="344" w:author="james hardy" w:date="2021-03-16T20:35:00Z">
        <w:r w:rsidR="0080294D" w:rsidRPr="0080294D">
          <w:rPr>
            <w:i/>
            <w:iCs/>
            <w:sz w:val="24"/>
            <w:szCs w:val="24"/>
            <w:rPrChange w:id="345" w:author="james hardy" w:date="2021-03-16T20:37:00Z">
              <w:rPr>
                <w:sz w:val="24"/>
                <w:szCs w:val="24"/>
              </w:rPr>
            </w:rPrChange>
          </w:rPr>
          <w:t>This is affecting our output:</w:t>
        </w:r>
      </w:ins>
    </w:p>
    <w:p w14:paraId="7578E401" w14:textId="37DC4270" w:rsidR="00C50C09" w:rsidRDefault="00C50C09" w:rsidP="00C50C09">
      <w:pPr>
        <w:spacing w:before="100" w:beforeAutospacing="1" w:after="100" w:afterAutospacing="1"/>
        <w:rPr>
          <w:ins w:id="346" w:author="james hardy" w:date="2021-03-16T20:36:00Z"/>
          <w:sz w:val="24"/>
          <w:szCs w:val="24"/>
        </w:rPr>
      </w:pPr>
      <w:ins w:id="347" w:author="james hardy" w:date="2021-03-16T20:34:00Z">
        <w:r>
          <w:rPr>
            <w:noProof/>
          </w:rPr>
          <w:drawing>
            <wp:inline distT="0" distB="0" distL="0" distR="0" wp14:anchorId="77B13066" wp14:editId="229117D6">
              <wp:extent cx="6197600" cy="692150"/>
              <wp:effectExtent l="0" t="0" r="0" b="0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97600" cy="6921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7ED8F91" w14:textId="4E2ECEE1" w:rsidR="0080294D" w:rsidRPr="0080294D" w:rsidRDefault="0080294D" w:rsidP="00C50C09">
      <w:pPr>
        <w:spacing w:before="100" w:beforeAutospacing="1" w:after="100" w:afterAutospacing="1"/>
        <w:rPr>
          <w:ins w:id="348" w:author="james hardy" w:date="2021-03-16T20:31:00Z"/>
          <w:i/>
          <w:iCs/>
          <w:sz w:val="24"/>
          <w:szCs w:val="24"/>
          <w:rPrChange w:id="349" w:author="james hardy" w:date="2021-03-16T20:37:00Z">
            <w:rPr>
              <w:ins w:id="350" w:author="james hardy" w:date="2021-03-16T20:31:00Z"/>
              <w:sz w:val="24"/>
              <w:szCs w:val="24"/>
            </w:rPr>
          </w:rPrChange>
        </w:rPr>
      </w:pPr>
      <w:ins w:id="351" w:author="james hardy" w:date="2021-03-16T20:36:00Z">
        <w:r w:rsidRPr="0080294D">
          <w:rPr>
            <w:i/>
            <w:iCs/>
            <w:sz w:val="24"/>
            <w:szCs w:val="24"/>
            <w:rPrChange w:id="352" w:author="james hardy" w:date="2021-03-16T20:37:00Z">
              <w:rPr>
                <w:sz w:val="24"/>
                <w:szCs w:val="24"/>
              </w:rPr>
            </w:rPrChange>
          </w:rPr>
          <w:t>Correct syntax: (v</w:t>
        </w:r>
      </w:ins>
      <w:ins w:id="353" w:author="james hardy" w:date="2021-03-16T20:37:00Z">
        <w:r w:rsidRPr="0080294D">
          <w:rPr>
            <w:i/>
            <w:iCs/>
            <w:sz w:val="24"/>
            <w:szCs w:val="24"/>
            <w:rPrChange w:id="354" w:author="james hardy" w:date="2021-03-16T20:37:00Z">
              <w:rPr>
                <w:sz w:val="24"/>
                <w:szCs w:val="24"/>
              </w:rPr>
            </w:rPrChange>
          </w:rPr>
          <w:t xml:space="preserve">ariables were pre-defined outside of screenshot). </w:t>
        </w:r>
      </w:ins>
    </w:p>
    <w:p w14:paraId="1C35AC71" w14:textId="3DF015ED" w:rsidR="00C50C09" w:rsidRPr="00C50C09" w:rsidRDefault="0080294D">
      <w:pPr>
        <w:spacing w:before="100" w:beforeAutospacing="1" w:after="100" w:afterAutospacing="1"/>
        <w:rPr>
          <w:sz w:val="24"/>
          <w:szCs w:val="24"/>
          <w:rPrChange w:id="355" w:author="james hardy" w:date="2021-03-16T20:31:00Z">
            <w:rPr>
              <w:rFonts w:asciiTheme="minorHAnsi" w:hAnsiTheme="minorHAnsi" w:cstheme="minorHAnsi"/>
              <w:sz w:val="24"/>
              <w:szCs w:val="24"/>
            </w:rPr>
          </w:rPrChange>
        </w:rPr>
        <w:pPrChange w:id="356" w:author="james hardy" w:date="2021-03-16T20:31:00Z">
          <w:pPr>
            <w:pStyle w:val="ListParagraph"/>
            <w:numPr>
              <w:numId w:val="2"/>
            </w:numPr>
            <w:spacing w:before="100" w:beforeAutospacing="1" w:after="100" w:afterAutospacing="1"/>
            <w:ind w:left="1080" w:hanging="360"/>
          </w:pPr>
        </w:pPrChange>
      </w:pPr>
      <w:ins w:id="357" w:author="james hardy" w:date="2021-03-16T20:36:00Z">
        <w:r w:rsidRPr="0080294D">
          <w:rPr>
            <w:noProof/>
          </w:rPr>
          <w:drawing>
            <wp:inline distT="0" distB="0" distL="0" distR="0" wp14:anchorId="3E85F053" wp14:editId="5EC7F3AE">
              <wp:extent cx="6197600" cy="483235"/>
              <wp:effectExtent l="0" t="0" r="0" b="0"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97600" cy="4832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124418C" w14:textId="77777777" w:rsidR="00E21613" w:rsidRPr="00C50C09" w:rsidRDefault="00E21613" w:rsidP="00E21613">
      <w:pPr>
        <w:spacing w:before="100" w:beforeAutospacing="1" w:after="100" w:afterAutospacing="1"/>
        <w:rPr>
          <w:sz w:val="24"/>
          <w:szCs w:val="24"/>
          <w:rPrChange w:id="358" w:author="james hardy" w:date="2021-03-16T20:27:00Z">
            <w:rPr>
              <w:rFonts w:asciiTheme="minorHAnsi" w:hAnsiTheme="minorHAnsi" w:cstheme="minorHAnsi"/>
              <w:sz w:val="24"/>
              <w:szCs w:val="24"/>
            </w:rPr>
          </w:rPrChange>
        </w:rPr>
      </w:pPr>
    </w:p>
    <w:p w14:paraId="726EA2BD" w14:textId="77777777" w:rsidR="003F485C" w:rsidRPr="00C50C09" w:rsidRDefault="003F485C" w:rsidP="003F485C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sz w:val="24"/>
          <w:szCs w:val="24"/>
          <w:rPrChange w:id="359" w:author="james hardy" w:date="2021-03-16T20:27:00Z">
            <w:rPr>
              <w:rFonts w:asciiTheme="minorHAnsi" w:hAnsiTheme="minorHAnsi" w:cstheme="minorHAnsi"/>
              <w:sz w:val="24"/>
              <w:szCs w:val="24"/>
            </w:rPr>
          </w:rPrChange>
        </w:rPr>
      </w:pPr>
      <w:r w:rsidRPr="00C50C09">
        <w:rPr>
          <w:sz w:val="24"/>
          <w:szCs w:val="24"/>
          <w:rPrChange w:id="360" w:author="james hardy" w:date="2021-03-16T20:27:00Z">
            <w:rPr>
              <w:rFonts w:asciiTheme="minorHAnsi" w:hAnsiTheme="minorHAnsi" w:cstheme="minorHAnsi"/>
              <w:sz w:val="24"/>
              <w:szCs w:val="24"/>
            </w:rPr>
          </w:rPrChange>
        </w:rPr>
        <w:t>Assignment:</w:t>
      </w:r>
    </w:p>
    <w:p w14:paraId="4A01628A" w14:textId="77777777" w:rsidR="0080294D" w:rsidRDefault="0080294D" w:rsidP="003F485C">
      <w:pPr>
        <w:pStyle w:val="ListParagraph"/>
        <w:spacing w:before="100" w:beforeAutospacing="1" w:after="100" w:afterAutospacing="1"/>
        <w:ind w:left="1440"/>
        <w:rPr>
          <w:ins w:id="361" w:author="james hardy" w:date="2021-03-16T20:37:00Z"/>
          <w:rStyle w:val="SourceCode"/>
          <w:rFonts w:ascii="Times New Roman" w:hAnsi="Times New Roman" w:cs="Times New Roman"/>
        </w:rPr>
      </w:pPr>
    </w:p>
    <w:p w14:paraId="7C14F25B" w14:textId="6EF50D05" w:rsidR="003F485C" w:rsidRPr="00C50C09" w:rsidRDefault="003F485C" w:rsidP="003F485C">
      <w:pPr>
        <w:pStyle w:val="ListParagraph"/>
        <w:spacing w:before="100" w:beforeAutospacing="1" w:after="100" w:afterAutospacing="1"/>
        <w:ind w:left="1440"/>
        <w:rPr>
          <w:rStyle w:val="SourceCode"/>
          <w:rFonts w:ascii="Times New Roman" w:hAnsi="Times New Roman" w:cs="Times New Roman"/>
          <w:rPrChange w:id="362" w:author="james hardy" w:date="2021-03-16T20:27:00Z">
            <w:rPr>
              <w:rStyle w:val="SourceCode"/>
            </w:rPr>
          </w:rPrChange>
        </w:rPr>
      </w:pPr>
      <w:proofErr w:type="spellStart"/>
      <w:r w:rsidRPr="00C50C09">
        <w:rPr>
          <w:rStyle w:val="SourceCode"/>
          <w:rFonts w:ascii="Times New Roman" w:hAnsi="Times New Roman" w:cs="Times New Roman"/>
          <w:rPrChange w:id="363" w:author="james hardy" w:date="2021-03-16T20:27:00Z">
            <w:rPr>
              <w:rStyle w:val="SourceCode"/>
            </w:rPr>
          </w:rPrChange>
        </w:rPr>
        <w:t>my_int</w:t>
      </w:r>
      <w:proofErr w:type="spellEnd"/>
      <w:r w:rsidRPr="00C50C09">
        <w:rPr>
          <w:rStyle w:val="SourceCode"/>
          <w:rFonts w:ascii="Times New Roman" w:hAnsi="Times New Roman" w:cs="Times New Roman"/>
          <w:rPrChange w:id="364" w:author="james hardy" w:date="2021-03-16T20:27:00Z">
            <w:rPr>
              <w:rStyle w:val="SourceCode"/>
            </w:rPr>
          </w:rPrChange>
        </w:rPr>
        <w:t xml:space="preserve"> = 5</w:t>
      </w:r>
      <w:r w:rsidRPr="00C50C09">
        <w:rPr>
          <w:rStyle w:val="SourceCode"/>
          <w:rFonts w:ascii="Times New Roman" w:hAnsi="Times New Roman" w:cs="Times New Roman"/>
          <w:rPrChange w:id="365" w:author="james hardy" w:date="2021-03-16T20:27:00Z">
            <w:rPr>
              <w:rStyle w:val="SourceCode"/>
            </w:rPr>
          </w:rPrChange>
        </w:rPr>
        <w:br/>
      </w:r>
      <w:proofErr w:type="spellStart"/>
      <w:r w:rsidRPr="00C50C09">
        <w:rPr>
          <w:rStyle w:val="SourceCode"/>
          <w:rFonts w:ascii="Times New Roman" w:hAnsi="Times New Roman" w:cs="Times New Roman"/>
          <w:rPrChange w:id="366" w:author="james hardy" w:date="2021-03-16T20:27:00Z">
            <w:rPr>
              <w:rStyle w:val="SourceCode"/>
            </w:rPr>
          </w:rPrChange>
        </w:rPr>
        <w:t>my_int</w:t>
      </w:r>
      <w:proofErr w:type="spellEnd"/>
      <w:r w:rsidRPr="00C50C09">
        <w:rPr>
          <w:rStyle w:val="SourceCode"/>
          <w:rFonts w:ascii="Times New Roman" w:hAnsi="Times New Roman" w:cs="Times New Roman"/>
          <w:rPrChange w:id="367" w:author="james hardy" w:date="2021-03-16T20:27:00Z">
            <w:rPr>
              <w:rStyle w:val="SourceCode"/>
            </w:rPr>
          </w:rPrChange>
        </w:rPr>
        <w:t xml:space="preserve"> = </w:t>
      </w:r>
      <w:proofErr w:type="spellStart"/>
      <w:r w:rsidRPr="00C50C09">
        <w:rPr>
          <w:rStyle w:val="SourceCode"/>
          <w:rFonts w:ascii="Times New Roman" w:hAnsi="Times New Roman" w:cs="Times New Roman"/>
          <w:rPrChange w:id="368" w:author="james hardy" w:date="2021-03-16T20:27:00Z">
            <w:rPr>
              <w:rStyle w:val="SourceCode"/>
            </w:rPr>
          </w:rPrChange>
        </w:rPr>
        <w:t>my_int</w:t>
      </w:r>
      <w:proofErr w:type="spellEnd"/>
      <w:r w:rsidRPr="00C50C09">
        <w:rPr>
          <w:rStyle w:val="SourceCode"/>
          <w:rFonts w:ascii="Times New Roman" w:hAnsi="Times New Roman" w:cs="Times New Roman"/>
          <w:rPrChange w:id="369" w:author="james hardy" w:date="2021-03-16T20:27:00Z">
            <w:rPr>
              <w:rStyle w:val="SourceCode"/>
            </w:rPr>
          </w:rPrChange>
        </w:rPr>
        <w:t xml:space="preserve"> + 3</w:t>
      </w:r>
      <w:r w:rsidRPr="00C50C09">
        <w:rPr>
          <w:rStyle w:val="SourceCode"/>
          <w:rFonts w:ascii="Times New Roman" w:hAnsi="Times New Roman" w:cs="Times New Roman"/>
          <w:rPrChange w:id="370" w:author="james hardy" w:date="2021-03-16T20:27:00Z">
            <w:rPr>
              <w:rStyle w:val="SourceCode"/>
            </w:rPr>
          </w:rPrChange>
        </w:rPr>
        <w:br/>
        <w:t>print(</w:t>
      </w:r>
      <w:proofErr w:type="spellStart"/>
      <w:r w:rsidRPr="00C50C09">
        <w:rPr>
          <w:rStyle w:val="SourceCode"/>
          <w:rFonts w:ascii="Times New Roman" w:hAnsi="Times New Roman" w:cs="Times New Roman"/>
          <w:rPrChange w:id="371" w:author="james hardy" w:date="2021-03-16T20:27:00Z">
            <w:rPr>
              <w:rStyle w:val="SourceCode"/>
            </w:rPr>
          </w:rPrChange>
        </w:rPr>
        <w:t>my_int</w:t>
      </w:r>
      <w:proofErr w:type="spellEnd"/>
      <w:r w:rsidRPr="00C50C09">
        <w:rPr>
          <w:rStyle w:val="SourceCode"/>
          <w:rFonts w:ascii="Times New Roman" w:hAnsi="Times New Roman" w:cs="Times New Roman"/>
          <w:rPrChange w:id="372" w:author="james hardy" w:date="2021-03-16T20:27:00Z">
            <w:rPr>
              <w:rStyle w:val="SourceCode"/>
            </w:rPr>
          </w:rPrChange>
        </w:rPr>
        <w:t>)</w:t>
      </w:r>
    </w:p>
    <w:p w14:paraId="531F2ECA" w14:textId="322E2D5D" w:rsidR="003F485C" w:rsidRDefault="003F485C" w:rsidP="003F485C">
      <w:pPr>
        <w:pStyle w:val="ListParagraph"/>
        <w:numPr>
          <w:ilvl w:val="1"/>
          <w:numId w:val="5"/>
        </w:numPr>
        <w:spacing w:before="100" w:beforeAutospacing="1" w:after="100" w:afterAutospacing="1"/>
        <w:rPr>
          <w:ins w:id="373" w:author="james hardy" w:date="2021-03-16T20:38:00Z"/>
          <w:sz w:val="24"/>
          <w:szCs w:val="24"/>
        </w:rPr>
      </w:pPr>
      <w:r w:rsidRPr="00C50C09">
        <w:rPr>
          <w:sz w:val="24"/>
          <w:szCs w:val="24"/>
          <w:rPrChange w:id="374" w:author="james hardy" w:date="2021-03-16T20:27:00Z">
            <w:rPr>
              <w:rFonts w:asciiTheme="minorHAnsi" w:hAnsiTheme="minorHAnsi" w:cstheme="minorHAnsi"/>
              <w:sz w:val="24"/>
              <w:szCs w:val="24"/>
            </w:rPr>
          </w:rPrChange>
        </w:rPr>
        <w:t>If you execute the three lines of code</w:t>
      </w:r>
      <w:r w:rsidR="005238D7" w:rsidRPr="00C50C09">
        <w:rPr>
          <w:sz w:val="24"/>
          <w:szCs w:val="24"/>
          <w:rPrChange w:id="375" w:author="james hardy" w:date="2021-03-16T20:27:00Z">
            <w:rPr>
              <w:rFonts w:asciiTheme="minorHAnsi" w:hAnsiTheme="minorHAnsi" w:cstheme="minorHAnsi"/>
              <w:sz w:val="24"/>
              <w:szCs w:val="24"/>
            </w:rPr>
          </w:rPrChange>
        </w:rPr>
        <w:t xml:space="preserve"> above</w:t>
      </w:r>
      <w:r w:rsidRPr="00C50C09">
        <w:rPr>
          <w:sz w:val="24"/>
          <w:szCs w:val="24"/>
          <w:rPrChange w:id="376" w:author="james hardy" w:date="2021-03-16T20:27:00Z">
            <w:rPr>
              <w:rFonts w:asciiTheme="minorHAnsi" w:hAnsiTheme="minorHAnsi" w:cstheme="minorHAnsi"/>
              <w:sz w:val="24"/>
              <w:szCs w:val="24"/>
            </w:rPr>
          </w:rPrChange>
        </w:rPr>
        <w:t xml:space="preserve">, what will be printed? </w:t>
      </w:r>
      <w:r w:rsidR="005238D7" w:rsidRPr="00C50C09">
        <w:rPr>
          <w:sz w:val="24"/>
          <w:szCs w:val="24"/>
          <w:rPrChange w:id="377" w:author="james hardy" w:date="2021-03-16T20:27:00Z">
            <w:rPr>
              <w:rFonts w:asciiTheme="minorHAnsi" w:hAnsiTheme="minorHAnsi" w:cstheme="minorHAnsi"/>
              <w:sz w:val="24"/>
              <w:szCs w:val="24"/>
            </w:rPr>
          </w:rPrChange>
        </w:rPr>
        <w:br/>
      </w:r>
      <w:r w:rsidRPr="00C50C09">
        <w:rPr>
          <w:sz w:val="24"/>
          <w:szCs w:val="24"/>
          <w:rPrChange w:id="378" w:author="james hardy" w:date="2021-03-16T20:27:00Z">
            <w:rPr>
              <w:rFonts w:asciiTheme="minorHAnsi" w:hAnsiTheme="minorHAnsi" w:cstheme="minorHAnsi"/>
              <w:sz w:val="24"/>
              <w:szCs w:val="24"/>
            </w:rPr>
          </w:rPrChange>
        </w:rPr>
        <w:t>Explain your answer using the rules of assignment.</w:t>
      </w:r>
    </w:p>
    <w:p w14:paraId="308F0B79" w14:textId="57D9CBBF" w:rsidR="0080294D" w:rsidRDefault="0080294D" w:rsidP="0080294D">
      <w:pPr>
        <w:pStyle w:val="ListParagraph"/>
        <w:spacing w:before="100" w:beforeAutospacing="1" w:after="100" w:afterAutospacing="1"/>
        <w:ind w:left="1800"/>
        <w:rPr>
          <w:ins w:id="379" w:author="james hardy" w:date="2021-03-16T20:38:00Z"/>
          <w:sz w:val="24"/>
          <w:szCs w:val="24"/>
        </w:rPr>
      </w:pPr>
      <w:ins w:id="380" w:author="james hardy" w:date="2021-03-16T20:38:00Z">
        <w:r w:rsidRPr="0080294D">
          <w:rPr>
            <w:noProof/>
          </w:rPr>
          <w:drawing>
            <wp:inline distT="0" distB="0" distL="0" distR="0" wp14:anchorId="596A5140" wp14:editId="16C48972">
              <wp:extent cx="6197600" cy="482600"/>
              <wp:effectExtent l="0" t="0" r="0" b="0"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97600" cy="4826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D290C48" w14:textId="3B599567" w:rsidR="0080294D" w:rsidRDefault="0080294D" w:rsidP="0080294D">
      <w:pPr>
        <w:pStyle w:val="ListParagraph"/>
        <w:spacing w:before="100" w:beforeAutospacing="1" w:after="100" w:afterAutospacing="1"/>
        <w:ind w:left="1800"/>
        <w:rPr>
          <w:ins w:id="381" w:author="james hardy" w:date="2021-03-16T20:39:00Z"/>
          <w:sz w:val="24"/>
          <w:szCs w:val="24"/>
        </w:rPr>
      </w:pPr>
      <w:ins w:id="382" w:author="james hardy" w:date="2021-03-16T20:39:00Z">
        <w:r>
          <w:rPr>
            <w:sz w:val="24"/>
            <w:szCs w:val="24"/>
          </w:rPr>
          <w:t xml:space="preserve">[67] </w:t>
        </w:r>
      </w:ins>
      <w:ins w:id="383" w:author="james hardy" w:date="2021-03-16T20:40:00Z">
        <w:r>
          <w:rPr>
            <w:sz w:val="24"/>
            <w:szCs w:val="24"/>
          </w:rPr>
          <w:t>I</w:t>
        </w:r>
      </w:ins>
      <w:ins w:id="384" w:author="james hardy" w:date="2021-03-16T20:39:00Z">
        <w:r>
          <w:rPr>
            <w:sz w:val="24"/>
            <w:szCs w:val="24"/>
          </w:rPr>
          <w:t xml:space="preserve">nitializes variable and </w:t>
        </w:r>
      </w:ins>
      <w:ins w:id="385" w:author="james hardy" w:date="2021-03-16T20:40:00Z">
        <w:r>
          <w:rPr>
            <w:sz w:val="24"/>
            <w:szCs w:val="24"/>
          </w:rPr>
          <w:t>temporar</w:t>
        </w:r>
      </w:ins>
      <w:ins w:id="386" w:author="james hardy" w:date="2021-03-16T20:41:00Z">
        <w:r>
          <w:rPr>
            <w:sz w:val="24"/>
            <w:szCs w:val="24"/>
          </w:rPr>
          <w:t xml:space="preserve">ily </w:t>
        </w:r>
      </w:ins>
      <w:ins w:id="387" w:author="james hardy" w:date="2021-03-16T20:39:00Z">
        <w:r>
          <w:rPr>
            <w:sz w:val="24"/>
            <w:szCs w:val="24"/>
          </w:rPr>
          <w:t xml:space="preserve">assigns integer 5 to it. </w:t>
        </w:r>
      </w:ins>
    </w:p>
    <w:p w14:paraId="17DADFF1" w14:textId="161A2006" w:rsidR="0080294D" w:rsidRDefault="0080294D" w:rsidP="0080294D">
      <w:pPr>
        <w:pStyle w:val="ListParagraph"/>
        <w:spacing w:before="100" w:beforeAutospacing="1" w:after="100" w:afterAutospacing="1"/>
        <w:ind w:left="1800"/>
        <w:rPr>
          <w:ins w:id="388" w:author="james hardy" w:date="2021-03-16T20:40:00Z"/>
          <w:sz w:val="24"/>
          <w:szCs w:val="24"/>
        </w:rPr>
      </w:pPr>
      <w:ins w:id="389" w:author="james hardy" w:date="2021-03-16T20:39:00Z">
        <w:r>
          <w:rPr>
            <w:sz w:val="24"/>
            <w:szCs w:val="24"/>
          </w:rPr>
          <w:t xml:space="preserve">[68] </w:t>
        </w:r>
      </w:ins>
      <w:ins w:id="390" w:author="james hardy" w:date="2021-03-16T20:40:00Z">
        <w:r>
          <w:rPr>
            <w:sz w:val="24"/>
            <w:szCs w:val="24"/>
          </w:rPr>
          <w:t>U</w:t>
        </w:r>
      </w:ins>
      <w:ins w:id="391" w:author="james hardy" w:date="2021-03-16T20:39:00Z">
        <w:r>
          <w:rPr>
            <w:sz w:val="24"/>
            <w:szCs w:val="24"/>
          </w:rPr>
          <w:t>pdates the value of variable</w:t>
        </w:r>
      </w:ins>
      <w:ins w:id="392" w:author="james hardy" w:date="2021-03-16T20:40:00Z">
        <w:r>
          <w:rPr>
            <w:sz w:val="24"/>
            <w:szCs w:val="24"/>
          </w:rPr>
          <w:t xml:space="preserve"> by adding 3 to 5.</w:t>
        </w:r>
      </w:ins>
      <w:ins w:id="393" w:author="james hardy" w:date="2021-03-16T20:41:00Z">
        <w:r>
          <w:rPr>
            <w:sz w:val="24"/>
            <w:szCs w:val="24"/>
          </w:rPr>
          <w:t xml:space="preserve"> This line comes after 67, so it </w:t>
        </w:r>
        <w:r>
          <w:rPr>
            <w:sz w:val="24"/>
            <w:szCs w:val="24"/>
          </w:rPr>
          <w:lastRenderedPageBreak/>
          <w:t xml:space="preserve">will be executed next; updating our variable to its current state; discarding its previous state. </w:t>
        </w:r>
      </w:ins>
    </w:p>
    <w:p w14:paraId="1149E430" w14:textId="213A5116" w:rsidR="0080294D" w:rsidRPr="0080294D" w:rsidRDefault="0080294D">
      <w:pPr>
        <w:pStyle w:val="ListParagraph"/>
        <w:spacing w:before="100" w:beforeAutospacing="1" w:after="100" w:afterAutospacing="1"/>
        <w:ind w:left="1800"/>
        <w:rPr>
          <w:sz w:val="24"/>
          <w:szCs w:val="24"/>
          <w:rPrChange w:id="394" w:author="james hardy" w:date="2021-03-16T20:41:00Z">
            <w:rPr>
              <w:rFonts w:asciiTheme="minorHAnsi" w:hAnsiTheme="minorHAnsi" w:cstheme="minorHAnsi"/>
              <w:sz w:val="24"/>
              <w:szCs w:val="24"/>
            </w:rPr>
          </w:rPrChange>
        </w:rPr>
        <w:pPrChange w:id="395" w:author="james hardy" w:date="2021-03-16T20:41:00Z">
          <w:pPr>
            <w:pStyle w:val="ListParagraph"/>
            <w:numPr>
              <w:ilvl w:val="1"/>
              <w:numId w:val="5"/>
            </w:numPr>
            <w:spacing w:before="100" w:beforeAutospacing="1" w:after="100" w:afterAutospacing="1"/>
            <w:ind w:left="1800" w:hanging="360"/>
          </w:pPr>
        </w:pPrChange>
      </w:pPr>
      <w:ins w:id="396" w:author="james hardy" w:date="2021-03-16T20:40:00Z">
        <w:r>
          <w:rPr>
            <w:sz w:val="24"/>
            <w:szCs w:val="24"/>
          </w:rPr>
          <w:t xml:space="preserve">[69] Calls the print function with parameter of our variable. This will show us whatever value was assigned to </w:t>
        </w:r>
        <w:proofErr w:type="gramStart"/>
        <w:r>
          <w:rPr>
            <w:sz w:val="24"/>
            <w:szCs w:val="24"/>
          </w:rPr>
          <w:t xml:space="preserve">the </w:t>
        </w:r>
        <w:proofErr w:type="spellStart"/>
        <w:r>
          <w:rPr>
            <w:sz w:val="24"/>
            <w:szCs w:val="24"/>
          </w:rPr>
          <w:t>my</w:t>
        </w:r>
        <w:proofErr w:type="gramEnd"/>
        <w:r>
          <w:rPr>
            <w:sz w:val="24"/>
            <w:szCs w:val="24"/>
          </w:rPr>
          <w:t>_int</w:t>
        </w:r>
        <w:proofErr w:type="spellEnd"/>
        <w:r>
          <w:rPr>
            <w:sz w:val="24"/>
            <w:szCs w:val="24"/>
          </w:rPr>
          <w:t xml:space="preserve"> variable. </w:t>
        </w:r>
      </w:ins>
    </w:p>
    <w:p w14:paraId="57053A22" w14:textId="2F48A9D4" w:rsidR="003F485C" w:rsidRPr="00C50C09" w:rsidRDefault="003F485C" w:rsidP="003F485C">
      <w:pPr>
        <w:pStyle w:val="ListParagraph"/>
        <w:numPr>
          <w:ilvl w:val="1"/>
          <w:numId w:val="5"/>
        </w:numPr>
        <w:spacing w:before="100" w:beforeAutospacing="1" w:after="100" w:afterAutospacing="1"/>
        <w:rPr>
          <w:sz w:val="24"/>
          <w:szCs w:val="24"/>
          <w:rPrChange w:id="397" w:author="james hardy" w:date="2021-03-16T20:27:00Z">
            <w:rPr>
              <w:rFonts w:asciiTheme="minorHAnsi" w:hAnsiTheme="minorHAnsi" w:cstheme="minorHAnsi"/>
              <w:sz w:val="24"/>
              <w:szCs w:val="24"/>
            </w:rPr>
          </w:rPrChange>
        </w:rPr>
      </w:pPr>
      <w:r w:rsidRPr="00C50C09">
        <w:rPr>
          <w:sz w:val="24"/>
          <w:szCs w:val="24"/>
          <w:rPrChange w:id="398" w:author="james hardy" w:date="2021-03-16T20:27:00Z">
            <w:rPr>
              <w:rFonts w:asciiTheme="minorHAnsi" w:hAnsiTheme="minorHAnsi" w:cstheme="minorHAnsi"/>
              <w:sz w:val="24"/>
              <w:szCs w:val="24"/>
            </w:rPr>
          </w:rPrChange>
        </w:rPr>
        <w:t>Rewrite</w:t>
      </w:r>
      <w:r w:rsidR="005238D7" w:rsidRPr="00C50C09">
        <w:rPr>
          <w:sz w:val="24"/>
          <w:szCs w:val="24"/>
          <w:rPrChange w:id="399" w:author="james hardy" w:date="2021-03-16T20:27:00Z">
            <w:rPr>
              <w:rFonts w:asciiTheme="minorHAnsi" w:hAnsiTheme="minorHAnsi" w:cstheme="minorHAnsi"/>
              <w:sz w:val="24"/>
              <w:szCs w:val="24"/>
            </w:rPr>
          </w:rPrChange>
        </w:rPr>
        <w:t xml:space="preserve"> the line</w:t>
      </w:r>
      <w:r w:rsidRPr="00C50C09">
        <w:rPr>
          <w:sz w:val="24"/>
          <w:szCs w:val="24"/>
          <w:rPrChange w:id="400" w:author="james hardy" w:date="2021-03-16T20:27:00Z">
            <w:rPr>
              <w:rFonts w:asciiTheme="minorHAnsi" w:hAnsiTheme="minorHAnsi" w:cstheme="minorHAnsi"/>
              <w:sz w:val="24"/>
              <w:szCs w:val="24"/>
            </w:rPr>
          </w:rPrChange>
        </w:rPr>
        <w:t xml:space="preserve"> </w:t>
      </w:r>
      <w:proofErr w:type="spellStart"/>
      <w:r w:rsidRPr="00C50C09">
        <w:rPr>
          <w:rStyle w:val="SourceCode"/>
          <w:rFonts w:ascii="Times New Roman" w:hAnsi="Times New Roman" w:cs="Times New Roman"/>
          <w:rPrChange w:id="401" w:author="james hardy" w:date="2021-03-16T20:27:00Z">
            <w:rPr>
              <w:rStyle w:val="SourceCode"/>
            </w:rPr>
          </w:rPrChange>
        </w:rPr>
        <w:t>my_int</w:t>
      </w:r>
      <w:proofErr w:type="spellEnd"/>
      <w:r w:rsidRPr="00C50C09">
        <w:rPr>
          <w:rStyle w:val="SourceCode"/>
          <w:rFonts w:ascii="Times New Roman" w:hAnsi="Times New Roman" w:cs="Times New Roman"/>
          <w:rPrChange w:id="402" w:author="james hardy" w:date="2021-03-16T20:27:00Z">
            <w:rPr>
              <w:rStyle w:val="SourceCode"/>
            </w:rPr>
          </w:rPrChange>
        </w:rPr>
        <w:t xml:space="preserve"> = </w:t>
      </w:r>
      <w:proofErr w:type="spellStart"/>
      <w:r w:rsidRPr="00C50C09">
        <w:rPr>
          <w:rStyle w:val="SourceCode"/>
          <w:rFonts w:ascii="Times New Roman" w:hAnsi="Times New Roman" w:cs="Times New Roman"/>
          <w:rPrChange w:id="403" w:author="james hardy" w:date="2021-03-16T20:27:00Z">
            <w:rPr>
              <w:rStyle w:val="SourceCode"/>
            </w:rPr>
          </w:rPrChange>
        </w:rPr>
        <w:t>my_int</w:t>
      </w:r>
      <w:proofErr w:type="spellEnd"/>
      <w:r w:rsidRPr="00C50C09">
        <w:rPr>
          <w:rStyle w:val="SourceCode"/>
          <w:rFonts w:ascii="Times New Roman" w:hAnsi="Times New Roman" w:cs="Times New Roman"/>
          <w:rPrChange w:id="404" w:author="james hardy" w:date="2021-03-16T20:27:00Z">
            <w:rPr>
              <w:rStyle w:val="SourceCode"/>
            </w:rPr>
          </w:rPrChange>
        </w:rPr>
        <w:t xml:space="preserve"> + 3</w:t>
      </w:r>
      <w:r w:rsidRPr="00C50C09">
        <w:rPr>
          <w:sz w:val="24"/>
          <w:szCs w:val="24"/>
          <w:rPrChange w:id="405" w:author="james hardy" w:date="2021-03-16T20:27:00Z">
            <w:rPr>
              <w:rFonts w:asciiTheme="minorHAnsi" w:hAnsiTheme="minorHAnsi" w:cstheme="minorHAnsi"/>
              <w:sz w:val="24"/>
              <w:szCs w:val="24"/>
            </w:rPr>
          </w:rPrChange>
        </w:rPr>
        <w:t xml:space="preserve"> using the </w:t>
      </w:r>
      <w:r w:rsidRPr="00C50C09">
        <w:rPr>
          <w:rStyle w:val="SourceCode"/>
          <w:rFonts w:ascii="Times New Roman" w:hAnsi="Times New Roman" w:cs="Times New Roman"/>
          <w:rPrChange w:id="406" w:author="james hardy" w:date="2021-03-16T20:27:00Z">
            <w:rPr>
              <w:rStyle w:val="SourceCode"/>
            </w:rPr>
          </w:rPrChange>
        </w:rPr>
        <w:t>+=</w:t>
      </w:r>
      <w:r w:rsidRPr="00C50C09">
        <w:rPr>
          <w:sz w:val="24"/>
          <w:szCs w:val="24"/>
          <w:rPrChange w:id="407" w:author="james hardy" w:date="2021-03-16T20:27:00Z">
            <w:rPr>
              <w:rFonts w:asciiTheme="minorHAnsi" w:hAnsiTheme="minorHAnsi" w:cstheme="minorHAnsi"/>
              <w:sz w:val="24"/>
              <w:szCs w:val="24"/>
            </w:rPr>
          </w:rPrChange>
        </w:rPr>
        <w:t xml:space="preserve"> symbol</w:t>
      </w:r>
    </w:p>
    <w:p w14:paraId="7AF8BB4E" w14:textId="6A12D736" w:rsidR="003F485C" w:rsidRPr="00C50C09" w:rsidRDefault="0080294D" w:rsidP="003F485C">
      <w:pPr>
        <w:pStyle w:val="ListParagraph"/>
        <w:spacing w:before="100" w:beforeAutospacing="1" w:after="100" w:afterAutospacing="1"/>
        <w:ind w:left="1080"/>
        <w:rPr>
          <w:sz w:val="24"/>
          <w:szCs w:val="24"/>
          <w:rPrChange w:id="408" w:author="james hardy" w:date="2021-03-16T20:27:00Z">
            <w:rPr>
              <w:rFonts w:asciiTheme="minorHAnsi" w:hAnsiTheme="minorHAnsi" w:cstheme="minorHAnsi"/>
              <w:sz w:val="24"/>
              <w:szCs w:val="24"/>
            </w:rPr>
          </w:rPrChange>
        </w:rPr>
      </w:pPr>
      <w:ins w:id="409" w:author="james hardy" w:date="2021-03-16T20:42:00Z">
        <w:r w:rsidRPr="0080294D">
          <w:rPr>
            <w:noProof/>
          </w:rPr>
          <w:drawing>
            <wp:inline distT="0" distB="0" distL="0" distR="0" wp14:anchorId="6FD72661" wp14:editId="5B54D6F3">
              <wp:extent cx="6197600" cy="471170"/>
              <wp:effectExtent l="0" t="0" r="0" b="0"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97600" cy="47117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57E8B67E" w14:textId="12CF998F" w:rsidR="00E21613" w:rsidRDefault="00E21613" w:rsidP="00E21613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ins w:id="410" w:author="james hardy" w:date="2021-03-16T20:44:00Z"/>
          <w:sz w:val="24"/>
          <w:szCs w:val="24"/>
        </w:rPr>
      </w:pPr>
      <w:r w:rsidRPr="00C50C09">
        <w:rPr>
          <w:sz w:val="24"/>
          <w:szCs w:val="24"/>
          <w:rPrChange w:id="411" w:author="james hardy" w:date="2021-03-16T20:27:00Z">
            <w:rPr>
              <w:rFonts w:asciiTheme="minorHAnsi" w:hAnsiTheme="minorHAnsi" w:cstheme="minorHAnsi"/>
              <w:sz w:val="24"/>
              <w:szCs w:val="24"/>
            </w:rPr>
          </w:rPrChange>
        </w:rPr>
        <w:t>Assignment:</w:t>
      </w:r>
      <w:r w:rsidR="003F485C" w:rsidRPr="00C50C09">
        <w:rPr>
          <w:sz w:val="24"/>
          <w:szCs w:val="24"/>
          <w:rPrChange w:id="412" w:author="james hardy" w:date="2021-03-16T20:27:00Z">
            <w:rPr>
              <w:rFonts w:asciiTheme="minorHAnsi" w:hAnsiTheme="minorHAnsi" w:cstheme="minorHAnsi"/>
              <w:sz w:val="24"/>
              <w:szCs w:val="24"/>
            </w:rPr>
          </w:rPrChange>
        </w:rPr>
        <w:br/>
      </w:r>
      <w:r w:rsidR="003F485C" w:rsidRPr="00C50C09">
        <w:rPr>
          <w:sz w:val="24"/>
          <w:szCs w:val="24"/>
          <w:rPrChange w:id="413" w:author="james hardy" w:date="2021-03-16T20:27:00Z">
            <w:rPr>
              <w:rFonts w:asciiTheme="minorHAnsi" w:hAnsiTheme="minorHAnsi" w:cstheme="minorHAnsi"/>
              <w:sz w:val="24"/>
              <w:szCs w:val="24"/>
            </w:rPr>
          </w:rPrChange>
        </w:rPr>
        <w:br/>
        <w:t xml:space="preserve">    </w:t>
      </w:r>
      <w:r w:rsidR="003F485C" w:rsidRPr="00C50C09">
        <w:rPr>
          <w:rStyle w:val="SourceCode"/>
          <w:rFonts w:ascii="Times New Roman" w:hAnsi="Times New Roman" w:cs="Times New Roman"/>
          <w:rPrChange w:id="414" w:author="james hardy" w:date="2021-03-16T20:27:00Z">
            <w:rPr>
              <w:rStyle w:val="SourceCode"/>
            </w:rPr>
          </w:rPrChange>
        </w:rPr>
        <w:t>my_var1 = 7.0</w:t>
      </w:r>
      <w:r w:rsidR="003F485C" w:rsidRPr="00C50C09">
        <w:rPr>
          <w:rStyle w:val="SourceCode"/>
          <w:rFonts w:ascii="Times New Roman" w:hAnsi="Times New Roman" w:cs="Times New Roman"/>
          <w:rPrChange w:id="415" w:author="james hardy" w:date="2021-03-16T20:27:00Z">
            <w:rPr>
              <w:rStyle w:val="SourceCode"/>
            </w:rPr>
          </w:rPrChange>
        </w:rPr>
        <w:br/>
        <w:t xml:space="preserve">  my_var2 = 5</w:t>
      </w:r>
      <w:r w:rsidR="003F485C" w:rsidRPr="00C50C09">
        <w:rPr>
          <w:rStyle w:val="SourceCode"/>
          <w:rFonts w:ascii="Times New Roman" w:hAnsi="Times New Roman" w:cs="Times New Roman"/>
          <w:rPrChange w:id="416" w:author="james hardy" w:date="2021-03-16T20:27:00Z">
            <w:rPr>
              <w:rStyle w:val="SourceCode"/>
            </w:rPr>
          </w:rPrChange>
        </w:rPr>
        <w:br/>
        <w:t xml:space="preserve">  print(my_var1 % my_var2)</w:t>
      </w:r>
      <w:r w:rsidR="003F485C" w:rsidRPr="00C50C09">
        <w:rPr>
          <w:sz w:val="24"/>
          <w:szCs w:val="24"/>
          <w:rPrChange w:id="417" w:author="james hardy" w:date="2021-03-16T20:27:00Z">
            <w:rPr>
              <w:rFonts w:asciiTheme="minorHAnsi" w:hAnsiTheme="minorHAnsi" w:cstheme="minorHAnsi"/>
              <w:sz w:val="24"/>
              <w:szCs w:val="24"/>
            </w:rPr>
          </w:rPrChange>
        </w:rPr>
        <w:br/>
      </w:r>
      <w:r w:rsidR="003F485C" w:rsidRPr="00C50C09">
        <w:rPr>
          <w:sz w:val="24"/>
          <w:szCs w:val="24"/>
          <w:rPrChange w:id="418" w:author="james hardy" w:date="2021-03-16T20:27:00Z">
            <w:rPr>
              <w:rFonts w:asciiTheme="minorHAnsi" w:hAnsiTheme="minorHAnsi" w:cstheme="minorHAnsi"/>
              <w:sz w:val="24"/>
              <w:szCs w:val="24"/>
            </w:rPr>
          </w:rPrChange>
        </w:rPr>
        <w:br/>
        <w:t>If you execute these three lines of code, what will be printed?</w:t>
      </w:r>
    </w:p>
    <w:p w14:paraId="4142C20A" w14:textId="086357ED" w:rsidR="0080294D" w:rsidRPr="00772205" w:rsidRDefault="0080294D">
      <w:pPr>
        <w:pStyle w:val="ListParagraph"/>
        <w:spacing w:before="100" w:beforeAutospacing="1" w:after="100" w:afterAutospacing="1"/>
        <w:ind w:left="1080"/>
        <w:rPr>
          <w:i/>
          <w:iCs/>
          <w:sz w:val="24"/>
          <w:szCs w:val="24"/>
          <w:rPrChange w:id="419" w:author="james hardy" w:date="2021-03-22T21:30:00Z">
            <w:rPr>
              <w:rFonts w:asciiTheme="minorHAnsi" w:hAnsiTheme="minorHAnsi" w:cstheme="minorHAnsi"/>
              <w:sz w:val="24"/>
              <w:szCs w:val="24"/>
            </w:rPr>
          </w:rPrChange>
        </w:rPr>
        <w:pPrChange w:id="420" w:author="james hardy" w:date="2021-03-16T20:44:00Z">
          <w:pPr>
            <w:pStyle w:val="ListParagraph"/>
            <w:numPr>
              <w:numId w:val="5"/>
            </w:numPr>
            <w:spacing w:before="100" w:beforeAutospacing="1" w:after="100" w:afterAutospacing="1"/>
            <w:ind w:left="1080" w:hanging="360"/>
          </w:pPr>
        </w:pPrChange>
      </w:pPr>
      <w:ins w:id="421" w:author="james hardy" w:date="2021-03-16T20:44:00Z">
        <w:r w:rsidRPr="00772205">
          <w:rPr>
            <w:i/>
            <w:iCs/>
            <w:sz w:val="24"/>
            <w:szCs w:val="24"/>
            <w:rPrChange w:id="422" w:author="james hardy" w:date="2021-03-22T21:30:00Z">
              <w:rPr>
                <w:sz w:val="24"/>
                <w:szCs w:val="24"/>
              </w:rPr>
            </w:rPrChange>
          </w:rPr>
          <w:t>Error message due to improper indentation (if entered as above…).</w:t>
        </w:r>
      </w:ins>
    </w:p>
    <w:p w14:paraId="53E7360E" w14:textId="6630DC01" w:rsidR="00E21613" w:rsidRDefault="0080294D" w:rsidP="00E21613">
      <w:pPr>
        <w:spacing w:before="100" w:beforeAutospacing="1" w:after="100" w:afterAutospacing="1"/>
        <w:rPr>
          <w:ins w:id="423" w:author="james hardy" w:date="2021-03-16T20:45:00Z"/>
          <w:sz w:val="24"/>
          <w:szCs w:val="24"/>
        </w:rPr>
      </w:pPr>
      <w:ins w:id="424" w:author="james hardy" w:date="2021-03-16T20:44:00Z">
        <w:r w:rsidRPr="0080294D">
          <w:rPr>
            <w:noProof/>
          </w:rPr>
          <w:drawing>
            <wp:inline distT="0" distB="0" distL="0" distR="0" wp14:anchorId="502F52BC" wp14:editId="54F9EB95">
              <wp:extent cx="6197600" cy="480060"/>
              <wp:effectExtent l="0" t="0" r="0" b="0"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97600" cy="4800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B74F6CB" w14:textId="512CBA4A" w:rsidR="0080294D" w:rsidRDefault="0080294D" w:rsidP="00E21613">
      <w:pPr>
        <w:spacing w:before="100" w:beforeAutospacing="1" w:after="100" w:afterAutospacing="1"/>
        <w:rPr>
          <w:ins w:id="425" w:author="james hardy" w:date="2021-03-16T20:45:00Z"/>
          <w:sz w:val="24"/>
          <w:szCs w:val="24"/>
        </w:rPr>
      </w:pPr>
    </w:p>
    <w:p w14:paraId="3BF37C21" w14:textId="72A3CE86" w:rsidR="0080294D" w:rsidRDefault="0080294D" w:rsidP="00E21613">
      <w:pPr>
        <w:spacing w:before="100" w:beforeAutospacing="1" w:after="100" w:afterAutospacing="1"/>
        <w:rPr>
          <w:ins w:id="426" w:author="james hardy" w:date="2021-03-16T20:45:00Z"/>
          <w:sz w:val="24"/>
          <w:szCs w:val="24"/>
        </w:rPr>
      </w:pPr>
      <w:ins w:id="427" w:author="james hardy" w:date="2021-03-16T20:45:00Z">
        <w:r>
          <w:rPr>
            <w:sz w:val="24"/>
            <w:szCs w:val="24"/>
          </w:rPr>
          <w:t>Fixing the indentation yields the correct result:</w:t>
        </w:r>
      </w:ins>
    </w:p>
    <w:p w14:paraId="1136EACF" w14:textId="0821B239" w:rsidR="0080294D" w:rsidRDefault="0080294D" w:rsidP="00E21613">
      <w:pPr>
        <w:spacing w:before="100" w:beforeAutospacing="1" w:after="100" w:afterAutospacing="1"/>
        <w:rPr>
          <w:ins w:id="428" w:author="james hardy" w:date="2021-03-16T20:45:00Z"/>
          <w:sz w:val="24"/>
          <w:szCs w:val="24"/>
        </w:rPr>
      </w:pPr>
      <w:ins w:id="429" w:author="james hardy" w:date="2021-03-16T20:45:00Z">
        <w:r w:rsidRPr="0080294D">
          <w:rPr>
            <w:noProof/>
          </w:rPr>
          <w:drawing>
            <wp:inline distT="0" distB="0" distL="0" distR="0" wp14:anchorId="0FBEDA53" wp14:editId="10A712FA">
              <wp:extent cx="6197600" cy="641350"/>
              <wp:effectExtent l="0" t="0" r="0" b="0"/>
              <wp:docPr id="8" name="Picture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97600" cy="6413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FB9282C" w14:textId="77777777" w:rsidR="0080294D" w:rsidRPr="00C50C09" w:rsidRDefault="0080294D" w:rsidP="00E21613">
      <w:pPr>
        <w:spacing w:before="100" w:beforeAutospacing="1" w:after="100" w:afterAutospacing="1"/>
        <w:rPr>
          <w:sz w:val="24"/>
          <w:szCs w:val="24"/>
          <w:rPrChange w:id="430" w:author="james hardy" w:date="2021-03-16T20:27:00Z">
            <w:rPr>
              <w:rFonts w:asciiTheme="minorHAnsi" w:hAnsiTheme="minorHAnsi" w:cstheme="minorHAnsi"/>
              <w:sz w:val="24"/>
              <w:szCs w:val="24"/>
            </w:rPr>
          </w:rPrChange>
        </w:rPr>
      </w:pPr>
    </w:p>
    <w:p w14:paraId="7206BFFF" w14:textId="77777777" w:rsidR="00F61CF7" w:rsidRPr="00C50C09" w:rsidRDefault="00F61CF7" w:rsidP="00F61CF7">
      <w:pPr>
        <w:spacing w:before="100" w:beforeAutospacing="1" w:after="100" w:afterAutospacing="1"/>
        <w:rPr>
          <w:b/>
          <w:bCs/>
          <w:sz w:val="24"/>
          <w:szCs w:val="24"/>
          <w:rPrChange w:id="431" w:author="james hardy" w:date="2021-03-16T20:27:00Z">
            <w:rPr>
              <w:rFonts w:asciiTheme="minorHAnsi" w:hAnsiTheme="minorHAnsi" w:cstheme="minorHAnsi"/>
              <w:b/>
              <w:bCs/>
              <w:sz w:val="24"/>
              <w:szCs w:val="24"/>
            </w:rPr>
          </w:rPrChange>
        </w:rPr>
      </w:pPr>
      <w:r w:rsidRPr="00C50C09">
        <w:rPr>
          <w:b/>
          <w:bCs/>
          <w:sz w:val="24"/>
          <w:szCs w:val="24"/>
          <w:rPrChange w:id="432" w:author="james hardy" w:date="2021-03-16T20:27:00Z">
            <w:rPr>
              <w:rFonts w:asciiTheme="minorHAnsi" w:hAnsiTheme="minorHAnsi" w:cstheme="minorHAnsi"/>
              <w:b/>
              <w:bCs/>
              <w:sz w:val="24"/>
              <w:szCs w:val="24"/>
            </w:rPr>
          </w:rPrChange>
        </w:rPr>
        <w:t xml:space="preserve">Where to submit? </w:t>
      </w:r>
    </w:p>
    <w:p w14:paraId="1862E9A5" w14:textId="039A78D2" w:rsidR="00F61CF7" w:rsidRDefault="00F61CF7" w:rsidP="00895ACC">
      <w:pPr>
        <w:spacing w:before="100" w:beforeAutospacing="1" w:after="100" w:afterAutospacing="1"/>
        <w:rPr>
          <w:ins w:id="433" w:author="james hardy" w:date="2021-03-20T19:33:00Z"/>
          <w:bCs/>
          <w:sz w:val="24"/>
          <w:szCs w:val="24"/>
        </w:rPr>
      </w:pPr>
      <w:r w:rsidRPr="00C50C09">
        <w:rPr>
          <w:bCs/>
          <w:sz w:val="24"/>
          <w:szCs w:val="24"/>
          <w:rPrChange w:id="434" w:author="james hardy" w:date="2021-03-16T20:27:00Z">
            <w:rPr>
              <w:rFonts w:asciiTheme="minorHAnsi" w:hAnsiTheme="minorHAnsi" w:cstheme="minorHAnsi"/>
              <w:bCs/>
              <w:sz w:val="24"/>
              <w:szCs w:val="24"/>
            </w:rPr>
          </w:rPrChange>
        </w:rPr>
        <w:t>Click Assignments in the Navigation Area and then click on the title of the assignment to enter the submission area and upload your response.</w:t>
      </w:r>
    </w:p>
    <w:p w14:paraId="5819B228" w14:textId="6CD48644" w:rsidR="00B83845" w:rsidRDefault="00B83845" w:rsidP="00895ACC">
      <w:pPr>
        <w:spacing w:before="100" w:beforeAutospacing="1" w:after="100" w:afterAutospacing="1"/>
        <w:rPr>
          <w:ins w:id="435" w:author="james hardy" w:date="2021-03-20T19:33:00Z"/>
          <w:bCs/>
          <w:sz w:val="24"/>
          <w:szCs w:val="24"/>
        </w:rPr>
      </w:pPr>
    </w:p>
    <w:customXmlInsRangeStart w:id="436" w:author="james hardy" w:date="2021-03-20T19:34:00Z"/>
    <w:sdt>
      <w:sdtPr>
        <w:id w:val="1337957565"/>
        <w:docPartObj>
          <w:docPartGallery w:val="Bibliographies"/>
          <w:docPartUnique/>
        </w:docPartObj>
      </w:sdtPr>
      <w:sdtEndPr>
        <w:rPr>
          <w:rFonts w:ascii="Times New Roman" w:eastAsia="Times New Roman" w:hAnsi="Times New Roman" w:cs="Times New Roman"/>
          <w:color w:val="auto"/>
          <w:sz w:val="22"/>
          <w:szCs w:val="22"/>
        </w:rPr>
      </w:sdtEndPr>
      <w:sdtContent>
        <w:customXmlInsRangeEnd w:id="436"/>
        <w:p w14:paraId="2E5F2AAF" w14:textId="2C446314" w:rsidR="00B83845" w:rsidRDefault="00B83845">
          <w:pPr>
            <w:pStyle w:val="Heading1"/>
            <w:rPr>
              <w:ins w:id="437" w:author="james hardy" w:date="2021-03-20T19:34:00Z"/>
            </w:rPr>
          </w:pPr>
          <w:ins w:id="438" w:author="james hardy" w:date="2021-03-20T19:34:00Z">
            <w:r>
              <w:t>References</w:t>
            </w:r>
          </w:ins>
        </w:p>
        <w:customXmlInsRangeStart w:id="439" w:author="james hardy" w:date="2021-03-20T19:34:00Z"/>
        <w:sdt>
          <w:sdtPr>
            <w:id w:val="-573587230"/>
            <w:bibliography/>
          </w:sdtPr>
          <w:sdtContent>
            <w:customXmlInsRangeEnd w:id="439"/>
            <w:p w14:paraId="128EACDE" w14:textId="77777777" w:rsidR="00B83845" w:rsidRDefault="00B83845" w:rsidP="00B83845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ins w:id="440" w:author="james hardy" w:date="2021-03-20T19:34:00Z">
                <w:r>
                  <w:fldChar w:fldCharType="begin"/>
                </w:r>
                <w:r>
                  <w:instrText xml:space="preserve"> BIBLIOGRAPHY </w:instrText>
                </w:r>
                <w:r>
                  <w:fldChar w:fldCharType="separate"/>
                </w:r>
              </w:ins>
              <w:r>
                <w:rPr>
                  <w:i/>
                  <w:iCs/>
                  <w:noProof/>
                </w:rPr>
                <w:t>clouds.eos.ubc.ca</w:t>
              </w:r>
              <w:r>
                <w:rPr>
                  <w:noProof/>
                </w:rPr>
                <w:t>. (2021). Retrieved from https://clouds.eos.ubc.ca/~phil/courses/atsc301_private/whirlwind/02-Basic-Python-Syntax.html</w:t>
              </w:r>
            </w:p>
            <w:p w14:paraId="068A75ED" w14:textId="77777777" w:rsidR="00B83845" w:rsidRDefault="00B83845" w:rsidP="00B8384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Real_Python</w:t>
              </w:r>
              <w:r>
                <w:rPr>
                  <w:noProof/>
                </w:rPr>
                <w:t>. (2021). Retrieved from https://realpython.com/python-namespaces-scope/</w:t>
              </w:r>
            </w:p>
            <w:p w14:paraId="08DABE32" w14:textId="77777777" w:rsidR="00B83845" w:rsidRDefault="00B83845" w:rsidP="00B8384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RUNSTONE</w:t>
              </w:r>
              <w:r>
                <w:rPr>
                  <w:noProof/>
                </w:rPr>
                <w:t>. (2021). Retrieved from https://runestone.academy/runestone/books/published/fopp/Functions/SideEffects.html#:~:text=There%20are%20three%20ways%20to,value%20of%20a%20mutable%20object.</w:t>
              </w:r>
            </w:p>
            <w:p w14:paraId="4ABF4760" w14:textId="77777777" w:rsidR="00B83845" w:rsidRDefault="00B83845" w:rsidP="00B8384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unspecifiedwordpress</w:t>
              </w:r>
              <w:r>
                <w:rPr>
                  <w:noProof/>
                </w:rPr>
                <w:t>. (2019). Retrieved from https://unspecified.wordpress.com/2011/10/18/why-pythons-</w:t>
              </w:r>
              <w:r>
                <w:rPr>
                  <w:noProof/>
                </w:rPr>
                <w:lastRenderedPageBreak/>
                <w:t>whitespace-rule-is-right/</w:t>
              </w:r>
            </w:p>
            <w:p w14:paraId="13F53A24" w14:textId="70273C62" w:rsidR="00B83845" w:rsidRDefault="00B83845" w:rsidP="00B83845">
              <w:pPr>
                <w:rPr>
                  <w:ins w:id="441" w:author="james hardy" w:date="2021-03-20T19:34:00Z"/>
                </w:rPr>
              </w:pPr>
              <w:ins w:id="442" w:author="james hardy" w:date="2021-03-20T19:34:00Z">
                <w:r>
                  <w:rPr>
                    <w:b/>
                    <w:bCs/>
                    <w:noProof/>
                  </w:rPr>
                  <w:fldChar w:fldCharType="end"/>
                </w:r>
              </w:ins>
            </w:p>
            <w:customXmlInsRangeStart w:id="443" w:author="james hardy" w:date="2021-03-20T19:34:00Z"/>
          </w:sdtContent>
        </w:sdt>
        <w:customXmlInsRangeEnd w:id="443"/>
        <w:customXmlInsRangeStart w:id="444" w:author="james hardy" w:date="2021-03-20T19:34:00Z"/>
      </w:sdtContent>
    </w:sdt>
    <w:customXmlInsRangeEnd w:id="444"/>
    <w:p w14:paraId="302FC176" w14:textId="77777777" w:rsidR="00B83845" w:rsidRPr="00C50C09" w:rsidRDefault="00B83845" w:rsidP="00895ACC">
      <w:pPr>
        <w:spacing w:before="100" w:beforeAutospacing="1" w:after="100" w:afterAutospacing="1"/>
        <w:rPr>
          <w:sz w:val="24"/>
          <w:szCs w:val="24"/>
          <w:rPrChange w:id="445" w:author="james hardy" w:date="2021-03-16T20:27:00Z">
            <w:rPr>
              <w:rFonts w:asciiTheme="minorHAnsi" w:hAnsiTheme="minorHAnsi" w:cstheme="minorHAnsi"/>
              <w:sz w:val="24"/>
              <w:szCs w:val="24"/>
            </w:rPr>
          </w:rPrChange>
        </w:rPr>
      </w:pPr>
    </w:p>
    <w:sectPr w:rsidR="00B83845" w:rsidRPr="00C50C09">
      <w:pgSz w:w="12240" w:h="15840"/>
      <w:pgMar w:top="1500" w:right="11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3179D8"/>
    <w:multiLevelType w:val="hybridMultilevel"/>
    <w:tmpl w:val="F9FCBF4A"/>
    <w:lvl w:ilvl="0" w:tplc="5AB09266">
      <w:start w:val="1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BF252CF"/>
    <w:multiLevelType w:val="multilevel"/>
    <w:tmpl w:val="0AD87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0B4678"/>
    <w:multiLevelType w:val="hybridMultilevel"/>
    <w:tmpl w:val="145679E2"/>
    <w:lvl w:ilvl="0" w:tplc="582CE4C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3E508B1"/>
    <w:multiLevelType w:val="hybridMultilevel"/>
    <w:tmpl w:val="50403A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56A6A8E"/>
    <w:multiLevelType w:val="hybridMultilevel"/>
    <w:tmpl w:val="3BD2492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86703F7"/>
    <w:multiLevelType w:val="hybridMultilevel"/>
    <w:tmpl w:val="96C6B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ames hardy">
    <w15:presenceInfo w15:providerId="Windows Live" w15:userId="97d5c4f58874be4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111F"/>
    <w:rsid w:val="000335CB"/>
    <w:rsid w:val="000C2277"/>
    <w:rsid w:val="000D717B"/>
    <w:rsid w:val="001553E7"/>
    <w:rsid w:val="00161211"/>
    <w:rsid w:val="00237976"/>
    <w:rsid w:val="002A0F26"/>
    <w:rsid w:val="002D3A69"/>
    <w:rsid w:val="00312113"/>
    <w:rsid w:val="0036006C"/>
    <w:rsid w:val="003C4697"/>
    <w:rsid w:val="003F485C"/>
    <w:rsid w:val="005238D7"/>
    <w:rsid w:val="005E3EEB"/>
    <w:rsid w:val="006821D8"/>
    <w:rsid w:val="0070111F"/>
    <w:rsid w:val="00772205"/>
    <w:rsid w:val="007E1670"/>
    <w:rsid w:val="0080294D"/>
    <w:rsid w:val="00895ACC"/>
    <w:rsid w:val="008C6FCE"/>
    <w:rsid w:val="008E4A1D"/>
    <w:rsid w:val="008F5681"/>
    <w:rsid w:val="00904394"/>
    <w:rsid w:val="00B83845"/>
    <w:rsid w:val="00C26B53"/>
    <w:rsid w:val="00C50C09"/>
    <w:rsid w:val="00CD1184"/>
    <w:rsid w:val="00CF6FE3"/>
    <w:rsid w:val="00D00056"/>
    <w:rsid w:val="00D96B5A"/>
    <w:rsid w:val="00DE1875"/>
    <w:rsid w:val="00E21613"/>
    <w:rsid w:val="00E56BA7"/>
    <w:rsid w:val="00F61CF7"/>
    <w:rsid w:val="00FB4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97762"/>
  <w15:docId w15:val="{298F3EE2-017A-FF42-8FEF-F85C0C7B0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3845"/>
    <w:pPr>
      <w:keepNext/>
      <w:keepLines/>
      <w:widowControl/>
      <w:autoSpaceDE/>
      <w:autoSpaceDN/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Helvetica" w:eastAsia="Helvetica" w:hAnsi="Helvetica" w:cs="Helvetica"/>
      <w:sz w:val="48"/>
      <w:szCs w:val="48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SourceCode">
    <w:name w:val="Source Code"/>
    <w:basedOn w:val="DefaultParagraphFont"/>
    <w:uiPriority w:val="1"/>
    <w:qFormat/>
    <w:rsid w:val="005238D7"/>
    <w:rPr>
      <w:rFonts w:ascii="Consolas" w:hAnsi="Consolas" w:cs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E187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1875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1553E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50C09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8384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B838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1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8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7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Rea21</b:Tag>
    <b:SourceType>InternetSite</b:SourceType>
    <b:Guid>{620D761A-8E5A-4A54-8AD4-C9162CEF9283}</b:Guid>
    <b:Title>Real_Python</b:Title>
    <b:Year>2021</b:Year>
    <b:URL>https://realpython.com/python-namespaces-scope/</b:URL>
    <b:RefOrder>1</b:RefOrder>
  </b:Source>
  <b:Source>
    <b:Tag>uns19</b:Tag>
    <b:SourceType>InternetSite</b:SourceType>
    <b:Guid>{993AA52E-E03C-4DA0-97C5-DDB63F49FE8E}</b:Guid>
    <b:Title>unspecifiedwordpress</b:Title>
    <b:Year>2019</b:Year>
    <b:URL>https://unspecified.wordpress.com/2011/10/18/why-pythons-whitespace-rule-is-right/</b:URL>
    <b:RefOrder>2</b:RefOrder>
  </b:Source>
  <b:Source>
    <b:Tag>clo21</b:Tag>
    <b:SourceType>InternetSite</b:SourceType>
    <b:Guid>{34E7AECF-CBA6-490D-80C7-C434290975ED}</b:Guid>
    <b:Title>clouds.eos.ubc.ca</b:Title>
    <b:Year>2021</b:Year>
    <b:URL>https://clouds.eos.ubc.ca/~phil/courses/atsc301_private/whirlwind/02-Basic-Python-Syntax.html</b:URL>
    <b:RefOrder>3</b:RefOrder>
  </b:Source>
  <b:Source>
    <b:Tag>RUN21</b:Tag>
    <b:SourceType>InternetSite</b:SourceType>
    <b:Guid>{C1B9CC97-E57C-43FE-A5D4-95937E9E724B}</b:Guid>
    <b:Title>RUNSTONE</b:Title>
    <b:Year>2021</b:Year>
    <b:URL>https://runestone.academy/runestone/books/published/fopp/Functions/SideEffects.html#:~:text=There%20are%20three%20ways%20to,value%20of%20a%20mutable%20object.</b:URL>
    <b:RefOrder>4</b:RefOrder>
  </b:Source>
</b:Sources>
</file>

<file path=customXml/itemProps1.xml><?xml version="1.0" encoding="utf-8"?>
<ds:datastoreItem xmlns:ds="http://schemas.openxmlformats.org/officeDocument/2006/customXml" ds:itemID="{2A90132A-E65C-4D50-8EB3-7AC810A76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4825</TotalTime>
  <Pages>5</Pages>
  <Words>1058</Words>
  <Characters>6035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CS521_hm_1</vt:lpstr>
    </vt:vector>
  </TitlesOfParts>
  <Company/>
  <LinksUpToDate>false</LinksUpToDate>
  <CharactersWithSpaces>7079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CS521_hm_1</dc:title>
  <dc:creator>epinsky</dc:creator>
  <cp:lastModifiedBy>james hardy</cp:lastModifiedBy>
  <cp:revision>13</cp:revision>
  <dcterms:created xsi:type="dcterms:W3CDTF">2021-03-17T02:49:00Z</dcterms:created>
  <dcterms:modified xsi:type="dcterms:W3CDTF">2021-03-23T03:30:00Z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2019-03-01T00:00:00Z</vt:filetime>
  </property>
</Properties>
</file>